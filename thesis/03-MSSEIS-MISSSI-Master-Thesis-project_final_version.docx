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1916"/>
        <w:gridCol w:w="7011"/>
        <w:gridCol w:w="1035"/>
      </w:tblGrid>
      <w:tr w:rsidR="006133C5">
        <w:tc>
          <w:tcPr>
            <w:tcW w:w="1874" w:type="dxa"/>
            <w:tcBorders>
              <w:top w:val="nil"/>
              <w:left w:val="nil"/>
              <w:bottom w:val="nil"/>
              <w:right w:val="nil"/>
            </w:tcBorders>
            <w:shd w:val="clear" w:color="auto" w:fill="auto"/>
          </w:tcPr>
          <w:p w:rsidR="006133C5" w:rsidRDefault="00A96E38" w:rsidP="002C7213">
            <w:pPr>
              <w:pStyle w:val="Asignaturaenespaol"/>
            </w:pPr>
            <w:r>
              <w:rPr>
                <w:noProof/>
                <w:lang w:eastAsia="en-GB"/>
              </w:rPr>
              <w:drawing>
                <wp:inline distT="0" distB="0" distL="0" distR="4445" wp14:anchorId="794F73FC" wp14:editId="78217099">
                  <wp:extent cx="986790" cy="421005"/>
                  <wp:effectExtent l="0" t="0" r="0" b="0"/>
                  <wp:docPr id="1" name="Imagen 1" descr="LOGO Pequ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 Peque–o"/>
                          <pic:cNvPicPr>
                            <a:picLocks noChangeAspect="1" noChangeArrowheads="1"/>
                          </pic:cNvPicPr>
                        </pic:nvPicPr>
                        <pic:blipFill>
                          <a:blip r:embed="rId7"/>
                          <a:stretch>
                            <a:fillRect/>
                          </a:stretch>
                        </pic:blipFill>
                        <pic:spPr bwMode="auto">
                          <a:xfrm>
                            <a:off x="0" y="0"/>
                            <a:ext cx="986790" cy="421005"/>
                          </a:xfrm>
                          <a:prstGeom prst="rect">
                            <a:avLst/>
                          </a:prstGeom>
                        </pic:spPr>
                      </pic:pic>
                    </a:graphicData>
                  </a:graphic>
                </wp:inline>
              </w:drawing>
            </w:r>
          </w:p>
        </w:tc>
        <w:tc>
          <w:tcPr>
            <w:tcW w:w="6859" w:type="dxa"/>
            <w:tcBorders>
              <w:top w:val="nil"/>
              <w:left w:val="nil"/>
              <w:bottom w:val="nil"/>
              <w:right w:val="nil"/>
            </w:tcBorders>
            <w:shd w:val="clear" w:color="auto" w:fill="auto"/>
          </w:tcPr>
          <w:p w:rsidR="006133C5" w:rsidRDefault="00A96E38">
            <w:pPr>
              <w:spacing w:after="0" w:line="240" w:lineRule="auto"/>
              <w:jc w:val="center"/>
              <w:rPr>
                <w:rFonts w:ascii="Arial" w:hAnsi="Arial" w:cs="Arial"/>
                <w:b/>
                <w:sz w:val="18"/>
                <w:szCs w:val="24"/>
              </w:rPr>
            </w:pPr>
            <w:r>
              <w:rPr>
                <w:rFonts w:ascii="Arial" w:eastAsia="Times New Roman" w:hAnsi="Arial" w:cs="Arial"/>
                <w:b/>
                <w:sz w:val="18"/>
                <w:szCs w:val="24"/>
              </w:rPr>
              <w:t>MSc in Systems and Services Engineering for the Information Society (MSSEIS)</w:t>
            </w:r>
          </w:p>
          <w:p w:rsidR="006133C5" w:rsidRDefault="00A96E38">
            <w:pPr>
              <w:spacing w:after="0" w:line="240" w:lineRule="auto"/>
              <w:jc w:val="center"/>
              <w:rPr>
                <w:rFonts w:ascii="Arial" w:hAnsi="Arial" w:cs="Arial"/>
                <w:color w:val="2E74B5" w:themeColor="accent1" w:themeShade="BF"/>
                <w:sz w:val="18"/>
                <w:szCs w:val="24"/>
                <w:lang w:val="es-ES"/>
              </w:rPr>
            </w:pPr>
            <w:r>
              <w:rPr>
                <w:rFonts w:ascii="Arial" w:eastAsia="Times New Roman" w:hAnsi="Arial" w:cs="Arial"/>
                <w:color w:val="2E74B5" w:themeColor="accent1" w:themeShade="BF"/>
                <w:sz w:val="18"/>
                <w:szCs w:val="24"/>
                <w:lang w:val="es-ES"/>
              </w:rPr>
              <w:t>Máster Universitario en Ingeniería de Sistemas y Servicios para la Sociedad de la Información (MISSSI)</w:t>
            </w:r>
          </w:p>
          <w:p w:rsidR="006133C5" w:rsidRDefault="006133C5">
            <w:pPr>
              <w:spacing w:after="0" w:line="240" w:lineRule="auto"/>
              <w:jc w:val="right"/>
              <w:rPr>
                <w:rFonts w:eastAsia="Times New Roman"/>
                <w:color w:val="0000FF"/>
                <w:lang w:val="es-ES"/>
              </w:rPr>
            </w:pPr>
          </w:p>
        </w:tc>
        <w:tc>
          <w:tcPr>
            <w:tcW w:w="1013" w:type="dxa"/>
            <w:tcBorders>
              <w:top w:val="nil"/>
              <w:left w:val="nil"/>
              <w:bottom w:val="nil"/>
              <w:right w:val="nil"/>
            </w:tcBorders>
            <w:shd w:val="clear" w:color="auto" w:fill="auto"/>
          </w:tcPr>
          <w:p w:rsidR="006133C5" w:rsidRDefault="00A96E38">
            <w:pPr>
              <w:spacing w:after="0" w:line="240" w:lineRule="auto"/>
              <w:jc w:val="right"/>
              <w:rPr>
                <w:rFonts w:ascii="Times New Roman" w:eastAsia="Times New Roman" w:hAnsi="Times New Roman" w:cs="Times New Roman"/>
              </w:rPr>
            </w:pPr>
            <w:r>
              <w:rPr>
                <w:rFonts w:ascii="Times New Roman" w:eastAsia="Times New Roman" w:hAnsi="Times New Roman" w:cs="Times New Roman"/>
                <w:noProof/>
                <w:lang w:eastAsia="en-GB"/>
              </w:rPr>
              <w:drawing>
                <wp:inline distT="0" distB="3175" distL="0" distR="3175">
                  <wp:extent cx="340360" cy="340360"/>
                  <wp:effectExtent l="0" t="0" r="0" b="0"/>
                  <wp:docPr id="2" name="Imagen 2" descr="E.U.I.T. Tele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U.I.T. Telecomunicación"/>
                          <pic:cNvPicPr>
                            <a:picLocks noChangeAspect="1" noChangeArrowheads="1"/>
                          </pic:cNvPicPr>
                        </pic:nvPicPr>
                        <pic:blipFill>
                          <a:blip r:embed="rId8"/>
                          <a:stretch>
                            <a:fillRect/>
                          </a:stretch>
                        </pic:blipFill>
                        <pic:spPr bwMode="auto">
                          <a:xfrm>
                            <a:off x="0" y="0"/>
                            <a:ext cx="340360" cy="340360"/>
                          </a:xfrm>
                          <a:prstGeom prst="rect">
                            <a:avLst/>
                          </a:prstGeom>
                        </pic:spPr>
                      </pic:pic>
                    </a:graphicData>
                  </a:graphic>
                </wp:inline>
              </w:drawing>
            </w:r>
          </w:p>
        </w:tc>
      </w:tr>
    </w:tbl>
    <w:p w:rsidR="006133C5" w:rsidRDefault="00A96E38">
      <w:pPr>
        <w:jc w:val="right"/>
        <w:rPr>
          <w:sz w:val="14"/>
          <w:szCs w:val="14"/>
        </w:rPr>
      </w:pPr>
      <w:bookmarkStart w:id="0" w:name="OLE_LINK2"/>
      <w:bookmarkStart w:id="1" w:name="OLE_LINK1"/>
      <w:bookmarkEnd w:id="0"/>
      <w:bookmarkEnd w:id="1"/>
      <w:r>
        <w:rPr>
          <w:sz w:val="14"/>
          <w:szCs w:val="14"/>
        </w:rPr>
        <w:t>V1.2 January 2018</w:t>
      </w:r>
    </w:p>
    <w:p w:rsidR="006133C5" w:rsidRDefault="00A96E38">
      <w:pPr>
        <w:pStyle w:val="Ttulodocumento"/>
        <w:rPr>
          <w:lang w:val="en-GB"/>
        </w:rPr>
      </w:pPr>
      <w:r>
        <w:rPr>
          <w:lang w:val="en-GB"/>
        </w:rPr>
        <w:t>Master Thesis project</w:t>
      </w:r>
    </w:p>
    <w:p w:rsidR="006133C5" w:rsidRDefault="00A96E38">
      <w:pPr>
        <w:jc w:val="center"/>
      </w:pPr>
      <w:r>
        <w:t>(Fill in only the parts in light yellow)</w:t>
      </w:r>
    </w:p>
    <w:p w:rsidR="006133C5" w:rsidRDefault="00A96E38">
      <w:pPr>
        <w:jc w:val="center"/>
      </w:pPr>
      <w:r>
        <w:t>This document has to be registered at the students Secretariat, not later than three months in advance of the Master Thesis examination date</w:t>
      </w:r>
    </w:p>
    <w:tbl>
      <w:tblPr>
        <w:tblStyle w:val="TableGrid"/>
        <w:tblW w:w="9736" w:type="dxa"/>
        <w:tblCellMar>
          <w:left w:w="107" w:type="dxa"/>
        </w:tblCellMar>
        <w:tblLook w:val="04A0" w:firstRow="1" w:lastRow="0" w:firstColumn="1" w:lastColumn="0" w:noHBand="0" w:noVBand="1"/>
      </w:tblPr>
      <w:tblGrid>
        <w:gridCol w:w="4247"/>
        <w:gridCol w:w="5489"/>
      </w:tblGrid>
      <w:tr w:rsidR="006133C5">
        <w:tc>
          <w:tcPr>
            <w:tcW w:w="4247" w:type="dxa"/>
            <w:tcBorders>
              <w:top w:val="single" w:sz="18" w:space="0" w:color="00000A"/>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Title</w:t>
            </w:r>
          </w:p>
          <w:p w:rsidR="006133C5" w:rsidRDefault="006133C5">
            <w:pPr>
              <w:spacing w:after="0" w:line="240" w:lineRule="auto"/>
              <w:rPr>
                <w:rFonts w:ascii="Tahoma" w:eastAsia="Times New Roman" w:hAnsi="Tahoma" w:cs="Tahoma"/>
                <w:b/>
              </w:rPr>
            </w:pPr>
          </w:p>
        </w:tc>
        <w:tc>
          <w:tcPr>
            <w:tcW w:w="5488" w:type="dxa"/>
            <w:tcBorders>
              <w:top w:val="single" w:sz="18" w:space="0" w:color="00000A"/>
              <w:bottom w:val="single" w:sz="18" w:space="0" w:color="00000A"/>
              <w:right w:val="single" w:sz="18" w:space="0" w:color="00000A"/>
            </w:tcBorders>
            <w:shd w:val="clear" w:color="auto" w:fill="FFFF99"/>
            <w:tcMar>
              <w:left w:w="125" w:type="dxa"/>
            </w:tcMar>
          </w:tcPr>
          <w:p w:rsidR="006133C5" w:rsidRDefault="00A96E38" w:rsidP="002C721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Dataflow </w:t>
            </w:r>
            <w:r w:rsidR="002C7213">
              <w:rPr>
                <w:rFonts w:ascii="Times New Roman" w:eastAsia="Times New Roman" w:hAnsi="Times New Roman" w:cs="Times New Roman"/>
              </w:rPr>
              <w:t>S</w:t>
            </w:r>
            <w:r>
              <w:rPr>
                <w:rFonts w:ascii="Times New Roman" w:eastAsia="Times New Roman" w:hAnsi="Times New Roman" w:cs="Times New Roman"/>
              </w:rPr>
              <w:t>pecification of a K-Means</w:t>
            </w:r>
            <w:r w:rsidR="0023294D">
              <w:rPr>
                <w:rFonts w:ascii="Times New Roman" w:eastAsia="Times New Roman" w:hAnsi="Times New Roman" w:cs="Times New Roman"/>
              </w:rPr>
              <w:t xml:space="preserve"> Clustering</w:t>
            </w:r>
            <w:r>
              <w:rPr>
                <w:rFonts w:ascii="Times New Roman" w:eastAsia="Times New Roman" w:hAnsi="Times New Roman" w:cs="Times New Roman"/>
              </w:rPr>
              <w:t xml:space="preserve"> </w:t>
            </w:r>
            <w:r w:rsidR="002C7213">
              <w:rPr>
                <w:rFonts w:ascii="Times New Roman" w:eastAsia="Times New Roman" w:hAnsi="Times New Roman" w:cs="Times New Roman"/>
              </w:rPr>
              <w:t>A</w:t>
            </w:r>
            <w:r>
              <w:rPr>
                <w:rFonts w:ascii="Times New Roman" w:eastAsia="Times New Roman" w:hAnsi="Times New Roman" w:cs="Times New Roman"/>
              </w:rPr>
              <w:t>lgorithm</w:t>
            </w:r>
          </w:p>
        </w:tc>
      </w:tr>
      <w:tr w:rsidR="006133C5">
        <w:tc>
          <w:tcPr>
            <w:tcW w:w="4247" w:type="dxa"/>
            <w:tcBorders>
              <w:top w:val="single" w:sz="18" w:space="0" w:color="00000A"/>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Student</w:t>
            </w:r>
          </w:p>
          <w:p w:rsidR="006133C5" w:rsidRDefault="006133C5">
            <w:pPr>
              <w:spacing w:after="0" w:line="240" w:lineRule="auto"/>
              <w:rPr>
                <w:rFonts w:ascii="Tahoma" w:eastAsia="Times New Roman" w:hAnsi="Tahoma" w:cs="Tahoma"/>
                <w:b/>
              </w:rPr>
            </w:pPr>
          </w:p>
        </w:tc>
        <w:tc>
          <w:tcPr>
            <w:tcW w:w="5488" w:type="dxa"/>
            <w:tcBorders>
              <w:top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Marta Rodríguez Ramos</w:t>
            </w:r>
          </w:p>
        </w:tc>
      </w:tr>
      <w:tr w:rsidR="006133C5">
        <w:tc>
          <w:tcPr>
            <w:tcW w:w="4247" w:type="dxa"/>
            <w:tcBorders>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Student’s ID number</w:t>
            </w:r>
          </w:p>
          <w:p w:rsidR="006133C5" w:rsidRDefault="00A96E38">
            <w:pPr>
              <w:spacing w:after="0" w:line="240" w:lineRule="auto"/>
              <w:rPr>
                <w:rFonts w:ascii="Tahoma" w:hAnsi="Tahoma" w:cs="Tahoma"/>
                <w:b/>
              </w:rPr>
            </w:pPr>
            <w:r>
              <w:rPr>
                <w:rFonts w:eastAsia="Times New Roman"/>
                <w:sz w:val="18"/>
              </w:rPr>
              <w:t>(DNI, NIE, Passport No., …)</w:t>
            </w:r>
          </w:p>
        </w:tc>
        <w:tc>
          <w:tcPr>
            <w:tcW w:w="5488" w:type="dxa"/>
            <w:tcBorders>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43832935h</w:t>
            </w:r>
          </w:p>
        </w:tc>
      </w:tr>
      <w:tr w:rsidR="006133C5">
        <w:tc>
          <w:tcPr>
            <w:tcW w:w="4247" w:type="dxa"/>
            <w:tcBorders>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Student’s mail</w:t>
            </w:r>
          </w:p>
        </w:tc>
        <w:tc>
          <w:tcPr>
            <w:tcW w:w="5488" w:type="dxa"/>
            <w:tcBorders>
              <w:bottom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marta.rodriguez.ramos@alumnos.upm.es</w:t>
            </w:r>
          </w:p>
        </w:tc>
      </w:tr>
      <w:tr w:rsidR="006133C5">
        <w:tc>
          <w:tcPr>
            <w:tcW w:w="4247" w:type="dxa"/>
            <w:tcBorders>
              <w:top w:val="single" w:sz="18" w:space="0" w:color="00000A"/>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Director</w:t>
            </w:r>
          </w:p>
          <w:p w:rsidR="006133C5" w:rsidRDefault="006133C5">
            <w:pPr>
              <w:spacing w:after="0" w:line="240" w:lineRule="auto"/>
              <w:rPr>
                <w:rFonts w:ascii="Tahoma" w:eastAsia="Times New Roman" w:hAnsi="Tahoma" w:cs="Tahoma"/>
                <w:b/>
              </w:rPr>
            </w:pPr>
          </w:p>
        </w:tc>
        <w:tc>
          <w:tcPr>
            <w:tcW w:w="5488" w:type="dxa"/>
            <w:tcBorders>
              <w:top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Eduardo Juárez</w:t>
            </w:r>
            <w:r w:rsidR="0094579C">
              <w:rPr>
                <w:rFonts w:ascii="Times New Roman" w:eastAsia="Times New Roman" w:hAnsi="Times New Roman" w:cs="Times New Roman"/>
              </w:rPr>
              <w:t xml:space="preserve"> Martínez</w:t>
            </w:r>
          </w:p>
        </w:tc>
      </w:tr>
      <w:tr w:rsidR="006133C5">
        <w:tc>
          <w:tcPr>
            <w:tcW w:w="4247" w:type="dxa"/>
            <w:tcBorders>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Director’s Department / Entity</w:t>
            </w:r>
          </w:p>
        </w:tc>
        <w:tc>
          <w:tcPr>
            <w:tcW w:w="5488" w:type="dxa"/>
            <w:tcBorders>
              <w:right w:val="single" w:sz="18" w:space="0" w:color="00000A"/>
            </w:tcBorders>
            <w:shd w:val="clear" w:color="auto" w:fill="FFFF99"/>
            <w:tcMar>
              <w:left w:w="125" w:type="dxa"/>
            </w:tcMar>
          </w:tcPr>
          <w:p w:rsidR="006133C5" w:rsidRDefault="00AB690A">
            <w:pPr>
              <w:spacing w:after="0" w:line="240" w:lineRule="auto"/>
              <w:rPr>
                <w:rFonts w:ascii="Times New Roman" w:eastAsia="Times New Roman" w:hAnsi="Times New Roman" w:cs="Times New Roman"/>
              </w:rPr>
            </w:pPr>
            <w:r>
              <w:rPr>
                <w:rFonts w:ascii="Times New Roman" w:eastAsia="Times New Roman" w:hAnsi="Times New Roman" w:cs="Times New Roman"/>
              </w:rPr>
              <w:t>Departamento de Telemática y E</w:t>
            </w:r>
            <w:r w:rsidR="00A96E38">
              <w:rPr>
                <w:rFonts w:ascii="Times New Roman" w:eastAsia="Times New Roman" w:hAnsi="Times New Roman" w:cs="Times New Roman"/>
              </w:rPr>
              <w:t>lectrónica</w:t>
            </w:r>
          </w:p>
        </w:tc>
      </w:tr>
      <w:tr w:rsidR="006133C5">
        <w:tc>
          <w:tcPr>
            <w:tcW w:w="4247" w:type="dxa"/>
            <w:tcBorders>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Director’s mail</w:t>
            </w:r>
          </w:p>
        </w:tc>
        <w:tc>
          <w:tcPr>
            <w:tcW w:w="5488" w:type="dxa"/>
            <w:tcBorders>
              <w:bottom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eduardo.juarez@upm.es</w:t>
            </w:r>
          </w:p>
        </w:tc>
      </w:tr>
      <w:tr w:rsidR="006133C5">
        <w:tc>
          <w:tcPr>
            <w:tcW w:w="4247" w:type="dxa"/>
            <w:tcBorders>
              <w:top w:val="single" w:sz="18" w:space="0" w:color="00000A"/>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MSSEIS supervisor</w:t>
            </w:r>
          </w:p>
          <w:p w:rsidR="006133C5" w:rsidRDefault="00A96E38">
            <w:pPr>
              <w:spacing w:after="0" w:line="240" w:lineRule="auto"/>
              <w:rPr>
                <w:rFonts w:ascii="Tahoma" w:hAnsi="Tahoma" w:cs="Tahoma"/>
                <w:b/>
              </w:rPr>
            </w:pPr>
            <w:r>
              <w:rPr>
                <w:rFonts w:eastAsia="Times New Roman"/>
                <w:sz w:val="18"/>
              </w:rPr>
              <w:t>(If the director is not a MSSEIS’s member)</w:t>
            </w:r>
          </w:p>
        </w:tc>
        <w:tc>
          <w:tcPr>
            <w:tcW w:w="5488" w:type="dxa"/>
            <w:tcBorders>
              <w:top w:val="single" w:sz="18" w:space="0" w:color="00000A"/>
              <w:right w:val="single" w:sz="18" w:space="0" w:color="00000A"/>
            </w:tcBorders>
            <w:shd w:val="clear" w:color="auto" w:fill="FFFF99"/>
            <w:tcMar>
              <w:left w:w="125" w:type="dxa"/>
            </w:tcMar>
          </w:tcPr>
          <w:p w:rsidR="006133C5" w:rsidRDefault="006133C5">
            <w:pPr>
              <w:spacing w:after="0" w:line="240" w:lineRule="auto"/>
              <w:rPr>
                <w:rFonts w:ascii="Times New Roman" w:eastAsia="Times New Roman" w:hAnsi="Times New Roman" w:cs="Times New Roman"/>
              </w:rPr>
            </w:pPr>
          </w:p>
        </w:tc>
      </w:tr>
      <w:tr w:rsidR="006133C5">
        <w:tc>
          <w:tcPr>
            <w:tcW w:w="4247" w:type="dxa"/>
            <w:tcBorders>
              <w:left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MSSEIS supervisor’s Department</w:t>
            </w:r>
          </w:p>
        </w:tc>
        <w:tc>
          <w:tcPr>
            <w:tcW w:w="5488" w:type="dxa"/>
            <w:tcBorders>
              <w:right w:val="single" w:sz="18" w:space="0" w:color="00000A"/>
            </w:tcBorders>
            <w:shd w:val="clear" w:color="auto" w:fill="FFFF99"/>
            <w:tcMar>
              <w:left w:w="125" w:type="dxa"/>
            </w:tcMar>
          </w:tcPr>
          <w:p w:rsidR="006133C5" w:rsidRDefault="006133C5">
            <w:pPr>
              <w:spacing w:after="0" w:line="240" w:lineRule="auto"/>
              <w:rPr>
                <w:rFonts w:ascii="Times New Roman" w:eastAsia="Times New Roman" w:hAnsi="Times New Roman" w:cs="Times New Roman"/>
              </w:rPr>
            </w:pPr>
          </w:p>
        </w:tc>
      </w:tr>
      <w:tr w:rsidR="006133C5">
        <w:tc>
          <w:tcPr>
            <w:tcW w:w="4247" w:type="dxa"/>
            <w:tcBorders>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MSSEIS supervisor’s mail</w:t>
            </w:r>
          </w:p>
        </w:tc>
        <w:tc>
          <w:tcPr>
            <w:tcW w:w="5488" w:type="dxa"/>
            <w:tcBorders>
              <w:bottom w:val="single" w:sz="18" w:space="0" w:color="00000A"/>
              <w:right w:val="single" w:sz="18" w:space="0" w:color="00000A"/>
            </w:tcBorders>
            <w:shd w:val="clear" w:color="auto" w:fill="FFFF99"/>
            <w:tcMar>
              <w:left w:w="125" w:type="dxa"/>
            </w:tcMar>
          </w:tcPr>
          <w:p w:rsidR="006133C5" w:rsidRDefault="006133C5">
            <w:pPr>
              <w:spacing w:after="0" w:line="240" w:lineRule="auto"/>
              <w:rPr>
                <w:rFonts w:ascii="Times New Roman" w:eastAsia="Times New Roman" w:hAnsi="Times New Roman" w:cs="Times New Roman"/>
              </w:rPr>
            </w:pPr>
          </w:p>
        </w:tc>
      </w:tr>
      <w:tr w:rsidR="006133C5">
        <w:tc>
          <w:tcPr>
            <w:tcW w:w="4247" w:type="dxa"/>
            <w:tcBorders>
              <w:top w:val="single" w:sz="18" w:space="0" w:color="00000A"/>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Timeline</w:t>
            </w:r>
          </w:p>
          <w:p w:rsidR="006133C5" w:rsidRDefault="00A96E38">
            <w:pPr>
              <w:spacing w:after="0" w:line="240" w:lineRule="auto"/>
              <w:rPr>
                <w:sz w:val="18"/>
              </w:rPr>
            </w:pPr>
            <w:r>
              <w:rPr>
                <w:rFonts w:eastAsia="Times New Roman"/>
                <w:sz w:val="18"/>
              </w:rPr>
              <w:t>(Estimated start and end dates)</w:t>
            </w:r>
          </w:p>
        </w:tc>
        <w:tc>
          <w:tcPr>
            <w:tcW w:w="5488" w:type="dxa"/>
            <w:tcBorders>
              <w:top w:val="single" w:sz="18" w:space="0" w:color="00000A"/>
              <w:bottom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14/02/2019 – 18/06/2019</w:t>
            </w:r>
          </w:p>
        </w:tc>
      </w:tr>
      <w:tr w:rsidR="006133C5">
        <w:tc>
          <w:tcPr>
            <w:tcW w:w="4247" w:type="dxa"/>
            <w:tcBorders>
              <w:top w:val="single" w:sz="18" w:space="0" w:color="00000A"/>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Location(s)</w:t>
            </w:r>
          </w:p>
          <w:p w:rsidR="006133C5" w:rsidRDefault="00A96E38">
            <w:pPr>
              <w:spacing w:after="0" w:line="240" w:lineRule="auto"/>
              <w:rPr>
                <w:rFonts w:ascii="Tahoma" w:hAnsi="Tahoma" w:cs="Tahoma"/>
                <w:b/>
              </w:rPr>
            </w:pPr>
            <w:r>
              <w:rPr>
                <w:rFonts w:eastAsia="Times New Roman"/>
                <w:sz w:val="18"/>
              </w:rPr>
              <w:t>(Where the work will be carried out)</w:t>
            </w:r>
          </w:p>
        </w:tc>
        <w:tc>
          <w:tcPr>
            <w:tcW w:w="5488" w:type="dxa"/>
            <w:tcBorders>
              <w:top w:val="single" w:sz="18" w:space="0" w:color="00000A"/>
              <w:bottom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CITSEM (Universidad Politécnica de Madrid)</w:t>
            </w:r>
          </w:p>
        </w:tc>
      </w:tr>
      <w:tr w:rsidR="006133C5">
        <w:tc>
          <w:tcPr>
            <w:tcW w:w="4247" w:type="dxa"/>
            <w:tcBorders>
              <w:top w:val="single" w:sz="18" w:space="0" w:color="00000A"/>
              <w:left w:val="single" w:sz="18" w:space="0" w:color="00000A"/>
              <w:bottom w:val="single" w:sz="18" w:space="0" w:color="00000A"/>
            </w:tcBorders>
            <w:shd w:val="clear" w:color="auto" w:fill="auto"/>
            <w:tcMar>
              <w:left w:w="107" w:type="dxa"/>
            </w:tcMar>
          </w:tcPr>
          <w:p w:rsidR="006133C5" w:rsidRDefault="00A96E38">
            <w:pPr>
              <w:spacing w:after="0" w:line="240" w:lineRule="auto"/>
              <w:rPr>
                <w:rFonts w:ascii="Tahoma" w:hAnsi="Tahoma" w:cs="Tahoma"/>
                <w:b/>
              </w:rPr>
            </w:pPr>
            <w:r>
              <w:rPr>
                <w:rFonts w:ascii="Tahoma" w:eastAsia="Times New Roman" w:hAnsi="Tahoma" w:cs="Tahoma"/>
                <w:b/>
              </w:rPr>
              <w:t>Budget in €</w:t>
            </w:r>
          </w:p>
          <w:p w:rsidR="006133C5" w:rsidRDefault="00A96E38">
            <w:pPr>
              <w:spacing w:after="0" w:line="240" w:lineRule="auto"/>
              <w:rPr>
                <w:rFonts w:ascii="Tahoma" w:hAnsi="Tahoma" w:cs="Tahoma"/>
                <w:b/>
              </w:rPr>
            </w:pPr>
            <w:r>
              <w:rPr>
                <w:rFonts w:eastAsia="Times New Roman"/>
                <w:sz w:val="18"/>
              </w:rPr>
              <w:t>(If applicable)</w:t>
            </w:r>
          </w:p>
        </w:tc>
        <w:tc>
          <w:tcPr>
            <w:tcW w:w="5488" w:type="dxa"/>
            <w:tcBorders>
              <w:top w:val="single" w:sz="18" w:space="0" w:color="00000A"/>
              <w:bottom w:val="single" w:sz="18" w:space="0" w:color="00000A"/>
              <w:right w:val="single" w:sz="18" w:space="0" w:color="00000A"/>
            </w:tcBorders>
            <w:shd w:val="clear" w:color="auto" w:fill="FFFF99"/>
            <w:tcMar>
              <w:left w:w="125"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N/A</w:t>
            </w:r>
          </w:p>
        </w:tc>
      </w:tr>
    </w:tbl>
    <w:p w:rsidR="006133C5" w:rsidRDefault="006133C5"/>
    <w:p w:rsidR="006133C5" w:rsidRDefault="00A96E38">
      <w:r>
        <w:t>If this Master Thesis is integrated in an EIT Digital MS Final Degree Project, fill in the following table the names of the people responsible of the curricular internship associated to the “Master Thesis Work Supplement” (See note (*) below of interest to EIT Digital MS):</w:t>
      </w:r>
    </w:p>
    <w:tbl>
      <w:tblPr>
        <w:tblStyle w:val="TableGrid"/>
        <w:tblW w:w="9736" w:type="dxa"/>
        <w:tblLook w:val="04A0" w:firstRow="1" w:lastRow="0" w:firstColumn="1" w:lastColumn="0" w:noHBand="0" w:noVBand="1"/>
      </w:tblPr>
      <w:tblGrid>
        <w:gridCol w:w="4957"/>
        <w:gridCol w:w="4779"/>
      </w:tblGrid>
      <w:tr w:rsidR="006133C5">
        <w:tc>
          <w:tcPr>
            <w:tcW w:w="4956"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 xml:space="preserve">Professional responsible </w:t>
            </w:r>
            <w:r>
              <w:rPr>
                <w:rFonts w:ascii="Tahoma" w:eastAsia="Times New Roman" w:hAnsi="Tahoma" w:cs="Tahoma"/>
                <w:sz w:val="18"/>
              </w:rPr>
              <w:t xml:space="preserve">(tutor </w:t>
            </w:r>
            <w:proofErr w:type="spellStart"/>
            <w:r>
              <w:rPr>
                <w:rFonts w:ascii="Tahoma" w:eastAsia="Times New Roman" w:hAnsi="Tahoma" w:cs="Tahoma"/>
                <w:sz w:val="18"/>
              </w:rPr>
              <w:t>profesional</w:t>
            </w:r>
            <w:proofErr w:type="spellEnd"/>
            <w:r>
              <w:rPr>
                <w:rFonts w:ascii="Tahoma" w:eastAsia="Times New Roman" w:hAnsi="Tahoma" w:cs="Tahoma"/>
                <w:sz w:val="18"/>
              </w:rPr>
              <w:t>)</w:t>
            </w:r>
          </w:p>
          <w:p w:rsidR="006133C5" w:rsidRDefault="00A96E38">
            <w:pPr>
              <w:spacing w:after="0" w:line="240" w:lineRule="auto"/>
              <w:rPr>
                <w:rFonts w:ascii="Tahoma" w:hAnsi="Tahoma" w:cs="Tahoma"/>
                <w:b/>
              </w:rPr>
            </w:pPr>
            <w:r>
              <w:rPr>
                <w:rFonts w:eastAsia="Times New Roman"/>
                <w:sz w:val="18"/>
              </w:rPr>
              <w:t>(Of the company or entity that hosts the curricular internship)</w:t>
            </w:r>
          </w:p>
        </w:tc>
        <w:tc>
          <w:tcPr>
            <w:tcW w:w="4779" w:type="dxa"/>
            <w:shd w:val="clear" w:color="auto" w:fill="FFFF99"/>
            <w:tcMar>
              <w:left w:w="108"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6133C5">
        <w:tc>
          <w:tcPr>
            <w:tcW w:w="4956"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 xml:space="preserve">Academic responsible </w:t>
            </w:r>
            <w:r>
              <w:rPr>
                <w:rFonts w:ascii="Tahoma" w:eastAsia="Times New Roman" w:hAnsi="Tahoma" w:cs="Tahoma"/>
                <w:sz w:val="18"/>
              </w:rPr>
              <w:t xml:space="preserve">(tutor </w:t>
            </w:r>
            <w:proofErr w:type="spellStart"/>
            <w:r>
              <w:rPr>
                <w:rFonts w:ascii="Tahoma" w:eastAsia="Times New Roman" w:hAnsi="Tahoma" w:cs="Tahoma"/>
                <w:sz w:val="18"/>
              </w:rPr>
              <w:t>académico</w:t>
            </w:r>
            <w:proofErr w:type="spellEnd"/>
            <w:r>
              <w:rPr>
                <w:rFonts w:ascii="Tahoma" w:eastAsia="Times New Roman" w:hAnsi="Tahoma" w:cs="Tahoma"/>
                <w:sz w:val="18"/>
              </w:rPr>
              <w:t>)</w:t>
            </w:r>
          </w:p>
          <w:p w:rsidR="006133C5" w:rsidRDefault="00A96E38">
            <w:pPr>
              <w:spacing w:after="0" w:line="240" w:lineRule="auto"/>
              <w:rPr>
                <w:sz w:val="18"/>
              </w:rPr>
            </w:pPr>
            <w:r>
              <w:rPr>
                <w:rFonts w:eastAsia="Times New Roman"/>
                <w:sz w:val="18"/>
              </w:rPr>
              <w:t>(Of the MSSEIS program)</w:t>
            </w:r>
          </w:p>
        </w:tc>
        <w:tc>
          <w:tcPr>
            <w:tcW w:w="4779"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r>
    </w:tbl>
    <w:p w:rsidR="006133C5" w:rsidRDefault="00A96E38">
      <w:pPr>
        <w:pStyle w:val="Heading1"/>
        <w:rPr>
          <w:lang w:val="en-GB"/>
        </w:rPr>
      </w:pPr>
      <w:r>
        <w:rPr>
          <w:lang w:val="en-GB"/>
        </w:rPr>
        <w:t>Proposed board of examiners</w:t>
      </w:r>
    </w:p>
    <w:tbl>
      <w:tblPr>
        <w:tblStyle w:val="TableGrid"/>
        <w:tblW w:w="9736" w:type="dxa"/>
        <w:tblLook w:val="04A0" w:firstRow="1" w:lastRow="0" w:firstColumn="1" w:lastColumn="0" w:noHBand="0" w:noVBand="1"/>
      </w:tblPr>
      <w:tblGrid>
        <w:gridCol w:w="4247"/>
        <w:gridCol w:w="5489"/>
      </w:tblGrid>
      <w:tr w:rsidR="006133C5">
        <w:tc>
          <w:tcPr>
            <w:tcW w:w="4247"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Member 1 - President</w:t>
            </w:r>
          </w:p>
          <w:p w:rsidR="006133C5" w:rsidRDefault="006133C5">
            <w:pPr>
              <w:spacing w:after="0" w:line="240" w:lineRule="auto"/>
              <w:rPr>
                <w:rFonts w:ascii="Tahoma" w:eastAsia="Times New Roman" w:hAnsi="Tahoma" w:cs="Tahoma"/>
                <w:b/>
              </w:rPr>
            </w:pPr>
          </w:p>
        </w:tc>
        <w:tc>
          <w:tcPr>
            <w:tcW w:w="5488" w:type="dxa"/>
            <w:shd w:val="clear" w:color="auto" w:fill="FFFF99"/>
            <w:tcMar>
              <w:left w:w="108"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César Sanz</w:t>
            </w:r>
            <w:r w:rsidR="002C7213">
              <w:rPr>
                <w:rFonts w:ascii="Times New Roman" w:eastAsia="Times New Roman" w:hAnsi="Times New Roman" w:cs="Times New Roman"/>
              </w:rPr>
              <w:t xml:space="preserve"> Álvaro</w:t>
            </w:r>
          </w:p>
        </w:tc>
      </w:tr>
      <w:tr w:rsidR="006133C5">
        <w:tc>
          <w:tcPr>
            <w:tcW w:w="4247"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Member 2</w:t>
            </w:r>
          </w:p>
          <w:p w:rsidR="006133C5" w:rsidRDefault="006133C5">
            <w:pPr>
              <w:spacing w:after="0" w:line="240" w:lineRule="auto"/>
              <w:rPr>
                <w:rFonts w:ascii="Tahoma" w:eastAsia="Times New Roman" w:hAnsi="Tahoma" w:cs="Tahoma"/>
                <w:b/>
              </w:rPr>
            </w:pPr>
          </w:p>
        </w:tc>
        <w:tc>
          <w:tcPr>
            <w:tcW w:w="5488" w:type="dxa"/>
            <w:shd w:val="clear" w:color="auto" w:fill="FFFF99"/>
            <w:tcMar>
              <w:left w:w="108" w:type="dxa"/>
            </w:tcMar>
          </w:tcPr>
          <w:p w:rsidR="006133C5" w:rsidRDefault="00A96E38" w:rsidP="002C7213">
            <w:pPr>
              <w:spacing w:after="0" w:line="240" w:lineRule="auto"/>
              <w:rPr>
                <w:rFonts w:ascii="Times New Roman" w:eastAsia="Times New Roman" w:hAnsi="Times New Roman" w:cs="Times New Roman"/>
              </w:rPr>
            </w:pPr>
            <w:r>
              <w:rPr>
                <w:rFonts w:ascii="Times New Roman" w:eastAsia="Times New Roman" w:hAnsi="Times New Roman" w:cs="Times New Roman"/>
              </w:rPr>
              <w:t>Antonio Carpeño</w:t>
            </w:r>
            <w:r w:rsidR="002C7213">
              <w:rPr>
                <w:rFonts w:ascii="Times New Roman" w:eastAsia="Times New Roman" w:hAnsi="Times New Roman" w:cs="Times New Roman"/>
              </w:rPr>
              <w:t xml:space="preserve"> Ruiz</w:t>
            </w:r>
          </w:p>
        </w:tc>
      </w:tr>
      <w:tr w:rsidR="006133C5">
        <w:tc>
          <w:tcPr>
            <w:tcW w:w="4247"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Member 3 - Secretary</w:t>
            </w:r>
          </w:p>
          <w:p w:rsidR="006133C5" w:rsidRDefault="006133C5">
            <w:pPr>
              <w:spacing w:after="0" w:line="240" w:lineRule="auto"/>
              <w:rPr>
                <w:rFonts w:ascii="Tahoma" w:eastAsia="Times New Roman" w:hAnsi="Tahoma" w:cs="Tahoma"/>
                <w:b/>
              </w:rPr>
            </w:pPr>
          </w:p>
        </w:tc>
        <w:tc>
          <w:tcPr>
            <w:tcW w:w="5488" w:type="dxa"/>
            <w:shd w:val="clear" w:color="auto" w:fill="FFFF99"/>
            <w:tcMar>
              <w:left w:w="108" w:type="dxa"/>
            </w:tcMar>
          </w:tcPr>
          <w:p w:rsidR="006133C5" w:rsidRDefault="00A96E38" w:rsidP="002C721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Juana </w:t>
            </w:r>
            <w:r w:rsidR="002C7213">
              <w:rPr>
                <w:rFonts w:ascii="Times New Roman" w:eastAsia="Times New Roman" w:hAnsi="Times New Roman" w:cs="Times New Roman"/>
              </w:rPr>
              <w:t>María Gutié</w:t>
            </w:r>
            <w:r>
              <w:rPr>
                <w:rFonts w:ascii="Times New Roman" w:eastAsia="Times New Roman" w:hAnsi="Times New Roman" w:cs="Times New Roman"/>
              </w:rPr>
              <w:t>rrez</w:t>
            </w:r>
            <w:r w:rsidR="002C7213">
              <w:rPr>
                <w:rFonts w:ascii="Times New Roman" w:eastAsia="Times New Roman" w:hAnsi="Times New Roman" w:cs="Times New Roman"/>
              </w:rPr>
              <w:t xml:space="preserve"> </w:t>
            </w:r>
            <w:proofErr w:type="spellStart"/>
            <w:r w:rsidR="002C7213">
              <w:rPr>
                <w:rFonts w:ascii="Times New Roman" w:eastAsia="Times New Roman" w:hAnsi="Times New Roman" w:cs="Times New Roman"/>
              </w:rPr>
              <w:t>Arriola</w:t>
            </w:r>
            <w:proofErr w:type="spellEnd"/>
          </w:p>
        </w:tc>
      </w:tr>
    </w:tbl>
    <w:p w:rsidR="006133C5" w:rsidRDefault="006133C5"/>
    <w:p w:rsidR="006133C5" w:rsidRDefault="00A96E38">
      <w:pPr>
        <w:pStyle w:val="Heading1"/>
        <w:rPr>
          <w:lang w:val="en-GB"/>
        </w:rPr>
      </w:pPr>
      <w:r>
        <w:rPr>
          <w:lang w:val="en-GB"/>
        </w:rPr>
        <w:lastRenderedPageBreak/>
        <w:t>Description</w:t>
      </w:r>
    </w:p>
    <w:p w:rsidR="006133C5" w:rsidRDefault="00A96E38">
      <w:pPr>
        <w:rPr>
          <w:lang w:eastAsia="es-ES"/>
        </w:rPr>
      </w:pPr>
      <w:r>
        <w:rPr>
          <w:lang w:eastAsia="es-ES"/>
        </w:rPr>
        <w:t xml:space="preserve">Include a summary of the following aspects of the Master Thesis you plan to carry out: Objectives, description, methodology, tasks, materials to be used, time-schedule and bibliography. </w:t>
      </w:r>
      <w:proofErr w:type="gramStart"/>
      <w:r>
        <w:rPr>
          <w:lang w:eastAsia="es-ES"/>
        </w:rPr>
        <w:t>Recommended length: 2 pages.</w:t>
      </w:r>
      <w:proofErr w:type="gramEnd"/>
      <w:r>
        <w:rPr>
          <w:lang w:eastAsia="es-ES"/>
        </w:rPr>
        <w:t xml:space="preserve"> </w:t>
      </w:r>
      <w:proofErr w:type="gramStart"/>
      <w:r>
        <w:rPr>
          <w:lang w:eastAsia="es-ES"/>
        </w:rPr>
        <w:t>See note (*) below of interest to EIT Digital MS.</w:t>
      </w:r>
      <w:proofErr w:type="gramEnd"/>
    </w:p>
    <w:tbl>
      <w:tblPr>
        <w:tblStyle w:val="TableGrid"/>
        <w:tblW w:w="9841" w:type="dxa"/>
        <w:tblLook w:val="04A0" w:firstRow="1" w:lastRow="0" w:firstColumn="1" w:lastColumn="0" w:noHBand="0" w:noVBand="1"/>
      </w:tblPr>
      <w:tblGrid>
        <w:gridCol w:w="9841"/>
      </w:tblGrid>
      <w:tr w:rsidR="006133C5" w:rsidTr="005125A8">
        <w:trPr>
          <w:trHeight w:val="12150"/>
        </w:trPr>
        <w:tc>
          <w:tcPr>
            <w:tcW w:w="9841" w:type="dxa"/>
            <w:shd w:val="clear" w:color="auto" w:fill="FFFF99"/>
            <w:tcMar>
              <w:left w:w="108" w:type="dxa"/>
            </w:tcMar>
          </w:tcPr>
          <w:p w:rsidR="006133C5" w:rsidRDefault="006133C5">
            <w:pPr>
              <w:spacing w:after="0"/>
              <w:rPr>
                <w:rFonts w:ascii="Times New Roman" w:eastAsia="Times New Roman" w:hAnsi="Times New Roman" w:cs="Times New Roman"/>
              </w:rPr>
            </w:pPr>
          </w:p>
          <w:p w:rsidR="006133C5" w:rsidRDefault="00A96E38">
            <w:pPr>
              <w:spacing w:after="0"/>
              <w:rPr>
                <w:b/>
                <w:u w:val="single"/>
              </w:rPr>
            </w:pPr>
            <w:r>
              <w:rPr>
                <w:rFonts w:ascii="Times New Roman" w:eastAsia="Times New Roman" w:hAnsi="Times New Roman" w:cs="Times New Roman"/>
                <w:b/>
                <w:u w:val="single"/>
              </w:rPr>
              <w:t>Objectives</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The main objectives of the project are as follows:</w:t>
            </w:r>
          </w:p>
          <w:p w:rsidR="006133C5" w:rsidRDefault="00A96E38">
            <w:pPr>
              <w:pStyle w:val="ListParagraph"/>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Implement </w:t>
            </w:r>
            <w:r w:rsidR="002C7213">
              <w:rPr>
                <w:rFonts w:ascii="Times New Roman" w:eastAsia="Times New Roman" w:hAnsi="Times New Roman" w:cs="Times New Roman"/>
              </w:rPr>
              <w:t xml:space="preserve">a </w:t>
            </w:r>
            <w:r>
              <w:rPr>
                <w:rFonts w:ascii="Times New Roman" w:eastAsia="Times New Roman" w:hAnsi="Times New Roman" w:cs="Times New Roman"/>
              </w:rPr>
              <w:t xml:space="preserve">K-Means clustering algorithm </w:t>
            </w:r>
            <w:r w:rsidR="002C7213">
              <w:rPr>
                <w:rFonts w:ascii="Times New Roman" w:eastAsia="Times New Roman" w:hAnsi="Times New Roman" w:cs="Times New Roman"/>
              </w:rPr>
              <w:t xml:space="preserve"> </w:t>
            </w:r>
            <w:r>
              <w:rPr>
                <w:rFonts w:ascii="Times New Roman" w:eastAsia="Times New Roman" w:hAnsi="Times New Roman" w:cs="Times New Roman"/>
              </w:rPr>
              <w:t xml:space="preserve">using a </w:t>
            </w:r>
            <w:r w:rsidR="002C7213">
              <w:rPr>
                <w:rFonts w:ascii="Times New Roman" w:eastAsia="Times New Roman" w:hAnsi="Times New Roman" w:cs="Times New Roman"/>
              </w:rPr>
              <w:t xml:space="preserve">dataflow specification </w:t>
            </w:r>
            <w:r>
              <w:rPr>
                <w:rFonts w:ascii="Times New Roman" w:eastAsia="Times New Roman" w:hAnsi="Times New Roman" w:cs="Times New Roman"/>
              </w:rPr>
              <w:t>tool called PREESM</w:t>
            </w:r>
          </w:p>
          <w:p w:rsidR="006133C5" w:rsidRDefault="00A96E38">
            <w:pPr>
              <w:pStyle w:val="ListParagraph"/>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Parallelize </w:t>
            </w:r>
            <w:r w:rsidR="00A0512D">
              <w:rPr>
                <w:rFonts w:ascii="Times New Roman" w:eastAsia="Times New Roman" w:hAnsi="Times New Roman" w:cs="Times New Roman"/>
              </w:rPr>
              <w:t xml:space="preserve">a K-Means clustering algorithm </w:t>
            </w:r>
            <w:r>
              <w:rPr>
                <w:rFonts w:ascii="Times New Roman" w:eastAsia="Times New Roman" w:hAnsi="Times New Roman" w:cs="Times New Roman"/>
              </w:rPr>
              <w:t>to imp</w:t>
            </w:r>
            <w:r w:rsidR="00A0512D">
              <w:rPr>
                <w:rFonts w:ascii="Times New Roman" w:eastAsia="Times New Roman" w:hAnsi="Times New Roman" w:cs="Times New Roman"/>
              </w:rPr>
              <w:t xml:space="preserve">rove performance with regard to a </w:t>
            </w:r>
            <w:r>
              <w:rPr>
                <w:rFonts w:ascii="Times New Roman" w:eastAsia="Times New Roman" w:hAnsi="Times New Roman" w:cs="Times New Roman"/>
              </w:rPr>
              <w:t>serial implementation of the algorithm</w:t>
            </w:r>
          </w:p>
          <w:p w:rsidR="00C06FA4" w:rsidRDefault="00C06FA4">
            <w:pPr>
              <w:spacing w:after="0"/>
              <w:rPr>
                <w:rFonts w:ascii="Times New Roman" w:eastAsia="Times New Roman" w:hAnsi="Times New Roman" w:cs="Times New Roman"/>
                <w:u w:val="single"/>
              </w:rPr>
            </w:pPr>
          </w:p>
          <w:p w:rsidR="00C06FA4" w:rsidRDefault="00C06FA4">
            <w:pPr>
              <w:spacing w:after="0"/>
              <w:rPr>
                <w:rFonts w:ascii="Times New Roman" w:eastAsia="Times New Roman" w:hAnsi="Times New Roman" w:cs="Times New Roman"/>
                <w:u w:val="single"/>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b/>
                <w:u w:val="single"/>
              </w:rPr>
              <w:t xml:space="preserve">Description of the </w:t>
            </w:r>
            <w:r w:rsidR="00D23B2E">
              <w:rPr>
                <w:rFonts w:ascii="Times New Roman" w:eastAsia="Times New Roman" w:hAnsi="Times New Roman" w:cs="Times New Roman"/>
                <w:b/>
                <w:u w:val="single"/>
              </w:rPr>
              <w:t>P</w:t>
            </w:r>
            <w:r>
              <w:rPr>
                <w:rFonts w:ascii="Times New Roman" w:eastAsia="Times New Roman" w:hAnsi="Times New Roman" w:cs="Times New Roman"/>
                <w:b/>
                <w:u w:val="single"/>
              </w:rPr>
              <w:t>roject</w:t>
            </w:r>
          </w:p>
          <w:p w:rsidR="006133C5" w:rsidRDefault="006133C5">
            <w:pPr>
              <w:spacing w:after="0"/>
              <w:rPr>
                <w:rFonts w:ascii="Times New Roman" w:eastAsia="Times New Roman" w:hAnsi="Times New Roman" w:cs="Times New Roman"/>
                <w:u w:val="single"/>
              </w:rPr>
            </w:pPr>
          </w:p>
          <w:p w:rsidR="006133C5" w:rsidRDefault="00581F9E">
            <w:pPr>
              <w:spacing w:after="0"/>
              <w:rPr>
                <w:rFonts w:ascii="Times New Roman" w:eastAsia="Times New Roman" w:hAnsi="Times New Roman" w:cs="Times New Roman"/>
              </w:rPr>
            </w:pPr>
            <w:r>
              <w:rPr>
                <w:rFonts w:ascii="Times New Roman" w:eastAsia="Times New Roman" w:hAnsi="Times New Roman" w:cs="Times New Roman"/>
              </w:rPr>
              <w:t>P</w:t>
            </w:r>
            <w:r w:rsidR="00A96E38">
              <w:rPr>
                <w:rFonts w:ascii="Times New Roman" w:eastAsia="Times New Roman" w:hAnsi="Times New Roman" w:cs="Times New Roman"/>
              </w:rPr>
              <w:t xml:space="preserve">roper and accurate detection of cancer tissues is a crucial task nowadays. There are multiple techniques used by surgeons during the operation. However, they are usually invasive and ionizing. Sometimes cancer </w:t>
            </w:r>
            <w:r>
              <w:rPr>
                <w:rFonts w:ascii="Times New Roman" w:eastAsia="Times New Roman" w:hAnsi="Times New Roman" w:cs="Times New Roman"/>
              </w:rPr>
              <w:t>invades surrounding</w:t>
            </w:r>
            <w:r w:rsidR="00A96E38">
              <w:rPr>
                <w:rFonts w:ascii="Times New Roman" w:eastAsia="Times New Roman" w:hAnsi="Times New Roman" w:cs="Times New Roman"/>
              </w:rPr>
              <w:t xml:space="preserve"> healthy tissues. Therefore, during surgery, surgeon</w:t>
            </w:r>
            <w:r>
              <w:rPr>
                <w:rFonts w:ascii="Times New Roman" w:eastAsia="Times New Roman" w:hAnsi="Times New Roman" w:cs="Times New Roman"/>
              </w:rPr>
              <w:t>s</w:t>
            </w:r>
            <w:r w:rsidR="00A96E38">
              <w:rPr>
                <w:rFonts w:ascii="Times New Roman" w:eastAsia="Times New Roman" w:hAnsi="Times New Roman" w:cs="Times New Roman"/>
              </w:rPr>
              <w:t xml:space="preserve"> can either take some portions of this healthy tissue or leave some cancer tissue behind.</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This project aims at the implementation of an unsupervised clustering method called </w:t>
            </w:r>
            <w:r>
              <w:rPr>
                <w:rFonts w:ascii="Times New Roman" w:eastAsia="Times New Roman" w:hAnsi="Times New Roman" w:cs="Times New Roman"/>
                <w:i/>
              </w:rPr>
              <w:t>K-Means</w:t>
            </w:r>
            <w:r>
              <w:rPr>
                <w:rFonts w:ascii="Times New Roman" w:eastAsia="Times New Roman" w:hAnsi="Times New Roman" w:cs="Times New Roman"/>
              </w:rPr>
              <w:t xml:space="preserve"> on a parallel architecture in order to supply information</w:t>
            </w:r>
            <w:r w:rsidR="00E147DD">
              <w:rPr>
                <w:rFonts w:ascii="Times New Roman" w:eastAsia="Times New Roman" w:hAnsi="Times New Roman" w:cs="Times New Roman"/>
              </w:rPr>
              <w:t xml:space="preserve"> in real time</w:t>
            </w:r>
            <w:r>
              <w:rPr>
                <w:rFonts w:ascii="Times New Roman" w:eastAsia="Times New Roman" w:hAnsi="Times New Roman" w:cs="Times New Roman"/>
              </w:rPr>
              <w:t xml:space="preserve"> to surgeon</w:t>
            </w:r>
            <w:r w:rsidR="00581F9E">
              <w:rPr>
                <w:rFonts w:ascii="Times New Roman" w:eastAsia="Times New Roman" w:hAnsi="Times New Roman" w:cs="Times New Roman"/>
              </w:rPr>
              <w:t>s.</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The procedure is as follows</w:t>
            </w:r>
            <w:r w:rsidR="00581F9E">
              <w:rPr>
                <w:rFonts w:ascii="Times New Roman" w:eastAsia="Times New Roman" w:hAnsi="Times New Roman" w:cs="Times New Roman"/>
              </w:rPr>
              <w:t xml:space="preserve">; </w:t>
            </w:r>
            <w:r>
              <w:rPr>
                <w:rFonts w:ascii="Times New Roman" w:eastAsia="Times New Roman" w:hAnsi="Times New Roman" w:cs="Times New Roman"/>
              </w:rPr>
              <w:t>hyperspectral (HS) sensors attain hyperspectral cube</w:t>
            </w:r>
            <w:r w:rsidR="00B376DC">
              <w:rPr>
                <w:rFonts w:ascii="Times New Roman" w:eastAsia="Times New Roman" w:hAnsi="Times New Roman" w:cs="Times New Roman"/>
              </w:rPr>
              <w:t>s</w:t>
            </w:r>
            <w:r>
              <w:rPr>
                <w:rFonts w:ascii="Times New Roman" w:eastAsia="Times New Roman" w:hAnsi="Times New Roman" w:cs="Times New Roman"/>
              </w:rPr>
              <w:t xml:space="preserve">, and </w:t>
            </w:r>
            <w:r w:rsidR="00B376DC">
              <w:rPr>
                <w:rFonts w:ascii="Times New Roman" w:eastAsia="Times New Roman" w:hAnsi="Times New Roman" w:cs="Times New Roman"/>
              </w:rPr>
              <w:t>HS cub</w:t>
            </w:r>
            <w:r w:rsidR="00AB690A">
              <w:rPr>
                <w:rFonts w:ascii="Times New Roman" w:eastAsia="Times New Roman" w:hAnsi="Times New Roman" w:cs="Times New Roman"/>
              </w:rPr>
              <w:t>e</w:t>
            </w:r>
            <w:r w:rsidR="00B376DC">
              <w:rPr>
                <w:rFonts w:ascii="Times New Roman" w:eastAsia="Times New Roman" w:hAnsi="Times New Roman" w:cs="Times New Roman"/>
              </w:rPr>
              <w:t xml:space="preserve">s are </w:t>
            </w:r>
            <w:r>
              <w:rPr>
                <w:rFonts w:ascii="Times New Roman" w:eastAsia="Times New Roman" w:hAnsi="Times New Roman" w:cs="Times New Roman"/>
              </w:rPr>
              <w:t xml:space="preserve">pre-processed in order to reduce dimensionality and noise. Afterwards, </w:t>
            </w:r>
            <w:r w:rsidR="005C5EE9">
              <w:rPr>
                <w:rFonts w:ascii="Times New Roman" w:eastAsia="Times New Roman" w:hAnsi="Times New Roman" w:cs="Times New Roman"/>
              </w:rPr>
              <w:t xml:space="preserve">they are </w:t>
            </w:r>
            <w:r>
              <w:rPr>
                <w:rFonts w:ascii="Times New Roman" w:eastAsia="Times New Roman" w:hAnsi="Times New Roman" w:cs="Times New Roman"/>
              </w:rPr>
              <w:t xml:space="preserve">clustered </w:t>
            </w:r>
            <w:r w:rsidR="005C5EE9">
              <w:rPr>
                <w:rFonts w:ascii="Times New Roman" w:eastAsia="Times New Roman" w:hAnsi="Times New Roman" w:cs="Times New Roman"/>
              </w:rPr>
              <w:t xml:space="preserve">employing </w:t>
            </w:r>
            <w:r w:rsidR="00DF25E1">
              <w:rPr>
                <w:rFonts w:ascii="Times New Roman" w:eastAsia="Times New Roman" w:hAnsi="Times New Roman" w:cs="Times New Roman"/>
                <w:i/>
              </w:rPr>
              <w:t>K-M</w:t>
            </w:r>
            <w:r w:rsidR="005C5EE9" w:rsidRPr="00DC6E3A">
              <w:rPr>
                <w:rFonts w:ascii="Times New Roman" w:eastAsia="Times New Roman" w:hAnsi="Times New Roman" w:cs="Times New Roman"/>
                <w:i/>
              </w:rPr>
              <w:t>eans</w:t>
            </w:r>
            <w:r w:rsidR="005C5EE9">
              <w:rPr>
                <w:rFonts w:ascii="Times New Roman" w:eastAsia="Times New Roman" w:hAnsi="Times New Roman" w:cs="Times New Roman"/>
              </w:rPr>
              <w:t xml:space="preserve">, which defines </w:t>
            </w:r>
            <w:r>
              <w:rPr>
                <w:rFonts w:ascii="Times New Roman" w:eastAsia="Times New Roman" w:hAnsi="Times New Roman" w:cs="Times New Roman"/>
              </w:rPr>
              <w:t xml:space="preserve">different areas properly. After using this algorithm, an unsupervised segmentation map is generated. </w:t>
            </w:r>
          </w:p>
          <w:p w:rsidR="00B2276F" w:rsidRDefault="00A96E38">
            <w:pPr>
              <w:spacing w:after="0"/>
              <w:rPr>
                <w:rFonts w:ascii="Times New Roman" w:eastAsia="Times New Roman" w:hAnsi="Times New Roman" w:cs="Times New Roman"/>
              </w:rPr>
            </w:pPr>
            <w:r>
              <w:rPr>
                <w:rFonts w:ascii="Times New Roman" w:eastAsia="Times New Roman" w:hAnsi="Times New Roman" w:cs="Times New Roman"/>
              </w:rPr>
              <w:t>Meanwhile in parallel, the system executes a number of algorithms belonging to supervised classification</w:t>
            </w:r>
            <w:r w:rsidR="005C5EE9">
              <w:rPr>
                <w:rFonts w:ascii="Times New Roman" w:eastAsia="Times New Roman" w:hAnsi="Times New Roman" w:cs="Times New Roman"/>
              </w:rPr>
              <w:t>.</w:t>
            </w:r>
            <w:r>
              <w:rPr>
                <w:rFonts w:ascii="Times New Roman" w:eastAsia="Times New Roman" w:hAnsi="Times New Roman" w:cs="Times New Roman"/>
              </w:rPr>
              <w:t xml:space="preserve"> </w:t>
            </w:r>
            <w:r w:rsidR="00DB5A51">
              <w:rPr>
                <w:rFonts w:ascii="Times New Roman" w:eastAsia="Times New Roman" w:hAnsi="Times New Roman" w:cs="Times New Roman"/>
              </w:rPr>
              <w:t xml:space="preserve">These algorithms </w:t>
            </w:r>
            <w:r>
              <w:rPr>
                <w:rFonts w:ascii="Times New Roman" w:eastAsia="Times New Roman" w:hAnsi="Times New Roman" w:cs="Times New Roman"/>
              </w:rPr>
              <w:t>are PCA (Principal Components Analysis), SVM (Support Vector Machine) and KNN (K-Nearest Neighbour)</w:t>
            </w:r>
            <w:r w:rsidR="00B2276F">
              <w:rPr>
                <w:rFonts w:ascii="Times New Roman" w:eastAsia="Times New Roman" w:hAnsi="Times New Roman" w:cs="Times New Roman"/>
              </w:rPr>
              <w:t xml:space="preserve">. </w:t>
            </w:r>
            <w:r>
              <w:rPr>
                <w:rFonts w:ascii="Times New Roman" w:eastAsia="Times New Roman" w:hAnsi="Times New Roman" w:cs="Times New Roman"/>
              </w:rPr>
              <w:t xml:space="preserve">After performing these algorithms, tissues are displayed using different colours in order to represent the associated </w:t>
            </w:r>
            <w:r w:rsidR="00B2276F">
              <w:rPr>
                <w:rFonts w:ascii="Times New Roman" w:eastAsia="Times New Roman" w:hAnsi="Times New Roman" w:cs="Times New Roman"/>
              </w:rPr>
              <w:t xml:space="preserve">classes. </w:t>
            </w:r>
          </w:p>
          <w:p w:rsidR="006133C5" w:rsidRDefault="00B2276F">
            <w:pPr>
              <w:spacing w:after="0"/>
              <w:rPr>
                <w:rFonts w:ascii="Times New Roman" w:eastAsia="Times New Roman" w:hAnsi="Times New Roman" w:cs="Times New Roman"/>
              </w:rPr>
            </w:pPr>
            <w:r>
              <w:rPr>
                <w:rFonts w:ascii="Times New Roman" w:eastAsia="Times New Roman" w:hAnsi="Times New Roman" w:cs="Times New Roman"/>
              </w:rPr>
              <w:t>Applying</w:t>
            </w:r>
            <w:r w:rsidR="00A96E38">
              <w:rPr>
                <w:rFonts w:ascii="Times New Roman" w:eastAsia="Times New Roman" w:hAnsi="Times New Roman" w:cs="Times New Roman"/>
              </w:rPr>
              <w:t xml:space="preserve"> the majority voting, the unsupervised segmentation map obtained from K</w:t>
            </w:r>
            <w:r w:rsidR="00A96E38">
              <w:rPr>
                <w:rFonts w:ascii="Times New Roman" w:eastAsia="Times New Roman" w:hAnsi="Times New Roman" w:cs="Times New Roman"/>
                <w:i/>
              </w:rPr>
              <w:t>-Means</w:t>
            </w:r>
            <w:r w:rsidR="00A96E38">
              <w:rPr>
                <w:rFonts w:ascii="Times New Roman" w:eastAsia="Times New Roman" w:hAnsi="Times New Roman" w:cs="Times New Roman"/>
              </w:rPr>
              <w:t xml:space="preserve"> </w:t>
            </w:r>
            <w:r>
              <w:rPr>
                <w:rFonts w:ascii="Times New Roman" w:eastAsia="Times New Roman" w:hAnsi="Times New Roman" w:cs="Times New Roman"/>
              </w:rPr>
              <w:t xml:space="preserve">clustering </w:t>
            </w:r>
            <w:r w:rsidR="00A96E38">
              <w:rPr>
                <w:rFonts w:ascii="Times New Roman" w:eastAsia="Times New Roman" w:hAnsi="Times New Roman" w:cs="Times New Roman"/>
              </w:rPr>
              <w:t>algorithm as well as the classification map obtained from supervised classification</w:t>
            </w:r>
            <w:r>
              <w:rPr>
                <w:rFonts w:ascii="Times New Roman" w:eastAsia="Times New Roman" w:hAnsi="Times New Roman" w:cs="Times New Roman"/>
              </w:rPr>
              <w:t>,</w:t>
            </w:r>
            <w:r w:rsidR="00A96E38">
              <w:rPr>
                <w:rFonts w:ascii="Times New Roman" w:eastAsia="Times New Roman" w:hAnsi="Times New Roman" w:cs="Times New Roman"/>
              </w:rPr>
              <w:t xml:space="preserve"> are merged. </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The implementation of this algorithm is carried out using a </w:t>
            </w:r>
            <w:r w:rsidR="00977796">
              <w:rPr>
                <w:rFonts w:ascii="Times New Roman" w:eastAsia="Times New Roman" w:hAnsi="Times New Roman" w:cs="Times New Roman"/>
              </w:rPr>
              <w:t>dataflow specification</w:t>
            </w:r>
            <w:r>
              <w:rPr>
                <w:rFonts w:ascii="Times New Roman" w:eastAsia="Times New Roman" w:hAnsi="Times New Roman" w:cs="Times New Roman"/>
              </w:rPr>
              <w:t xml:space="preserve"> tool called PREESM</w:t>
            </w:r>
            <w:r w:rsidR="00C41675">
              <w:rPr>
                <w:rFonts w:ascii="Times New Roman" w:eastAsia="Times New Roman" w:hAnsi="Times New Roman" w:cs="Times New Roman"/>
              </w:rPr>
              <w:t>. T</w:t>
            </w:r>
            <w:r>
              <w:rPr>
                <w:rFonts w:ascii="Times New Roman" w:eastAsia="Times New Roman" w:hAnsi="Times New Roman" w:cs="Times New Roman"/>
              </w:rPr>
              <w:t xml:space="preserve">his tool is widely used for </w:t>
            </w:r>
            <w:proofErr w:type="spellStart"/>
            <w:r>
              <w:rPr>
                <w:rFonts w:ascii="Times New Roman" w:eastAsia="Times New Roman" w:hAnsi="Times New Roman" w:cs="Times New Roman"/>
              </w:rPr>
              <w:t>manycore</w:t>
            </w:r>
            <w:proofErr w:type="spellEnd"/>
            <w:r>
              <w:rPr>
                <w:rFonts w:ascii="Times New Roman" w:eastAsia="Times New Roman" w:hAnsi="Times New Roman" w:cs="Times New Roman"/>
              </w:rPr>
              <w:t xml:space="preserve"> architectures and signal processing applications. The objective of parallelizing this algorithm is to speed up computations for data clustering to target real time response.</w:t>
            </w:r>
          </w:p>
          <w:p w:rsidR="006133C5" w:rsidRDefault="006133C5">
            <w:pPr>
              <w:spacing w:after="0"/>
              <w:rPr>
                <w:rFonts w:ascii="Times New Roman" w:eastAsia="Times New Roman" w:hAnsi="Times New Roman" w:cs="Times New Roman"/>
              </w:rPr>
            </w:pPr>
          </w:p>
          <w:p w:rsidR="00C06FA4" w:rsidRDefault="00C06FA4">
            <w:pPr>
              <w:spacing w:after="0"/>
              <w:rPr>
                <w:rFonts w:ascii="Times New Roman" w:eastAsia="Times New Roman" w:hAnsi="Times New Roman" w:cs="Times New Roman"/>
              </w:rPr>
            </w:pPr>
          </w:p>
          <w:p w:rsidR="006133C5" w:rsidRDefault="00A96E38">
            <w:pPr>
              <w:spacing w:after="0"/>
              <w:rPr>
                <w:b/>
              </w:rPr>
            </w:pPr>
            <w:r>
              <w:rPr>
                <w:rFonts w:ascii="Times New Roman" w:eastAsia="Times New Roman" w:hAnsi="Times New Roman" w:cs="Times New Roman"/>
                <w:b/>
                <w:u w:val="single"/>
              </w:rPr>
              <w:t xml:space="preserve">Methodology </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Hyperspectral images are processed and analysed by unsupervised as well as supervised classification methods. The algorithm of </w:t>
            </w:r>
            <w:r>
              <w:rPr>
                <w:rFonts w:ascii="Times New Roman" w:eastAsia="Times New Roman" w:hAnsi="Times New Roman" w:cs="Times New Roman"/>
                <w:i/>
              </w:rPr>
              <w:t>K-Means</w:t>
            </w:r>
            <w:r>
              <w:rPr>
                <w:rFonts w:ascii="Times New Roman" w:eastAsia="Times New Roman" w:hAnsi="Times New Roman" w:cs="Times New Roman"/>
              </w:rPr>
              <w:t xml:space="preserve"> (unsupervised </w:t>
            </w:r>
            <w:r w:rsidR="002A65A3">
              <w:rPr>
                <w:rFonts w:ascii="Times New Roman" w:eastAsia="Times New Roman" w:hAnsi="Times New Roman" w:cs="Times New Roman"/>
              </w:rPr>
              <w:t>classification</w:t>
            </w:r>
            <w:r>
              <w:rPr>
                <w:rFonts w:ascii="Times New Roman" w:eastAsia="Times New Roman" w:hAnsi="Times New Roman" w:cs="Times New Roman"/>
              </w:rPr>
              <w:t xml:space="preserve">) determines the area of the different regions precisely and along with PCA, SVM and KNN (supervised </w:t>
            </w:r>
            <w:r w:rsidR="006E43A2">
              <w:rPr>
                <w:rFonts w:ascii="Times New Roman" w:eastAsia="Times New Roman" w:hAnsi="Times New Roman" w:cs="Times New Roman"/>
              </w:rPr>
              <w:t>classification</w:t>
            </w:r>
            <w:r>
              <w:rPr>
                <w:rFonts w:ascii="Times New Roman" w:eastAsia="Times New Roman" w:hAnsi="Times New Roman" w:cs="Times New Roman"/>
              </w:rPr>
              <w:t>) facilitate</w:t>
            </w:r>
            <w:r w:rsidR="00ED5BFA">
              <w:rPr>
                <w:rFonts w:ascii="Times New Roman" w:eastAsia="Times New Roman" w:hAnsi="Times New Roman" w:cs="Times New Roman"/>
              </w:rPr>
              <w:t xml:space="preserve">s the detection of </w:t>
            </w:r>
            <w:r>
              <w:rPr>
                <w:rFonts w:ascii="Times New Roman" w:eastAsia="Times New Roman" w:hAnsi="Times New Roman" w:cs="Times New Roman"/>
              </w:rPr>
              <w:t xml:space="preserve">cancer tissues. </w:t>
            </w:r>
          </w:p>
          <w:p w:rsidR="006133C5" w:rsidRDefault="006133C5">
            <w:pPr>
              <w:spacing w:after="0"/>
              <w:rPr>
                <w:rFonts w:ascii="Times New Roman" w:eastAsia="Times New Roman" w:hAnsi="Times New Roman" w:cs="Times New Roman"/>
              </w:rPr>
            </w:pPr>
          </w:p>
          <w:p w:rsidR="006133C5" w:rsidRDefault="00A96E38">
            <w:pPr>
              <w:spacing w:after="0"/>
              <w:rPr>
                <w:ins w:id="2" w:author="Marta" w:date="2019-04-11T10:08:00Z"/>
                <w:rFonts w:ascii="Times New Roman" w:eastAsia="Times New Roman" w:hAnsi="Times New Roman" w:cs="Times New Roman"/>
              </w:rPr>
            </w:pPr>
            <w:r>
              <w:rPr>
                <w:rFonts w:ascii="Times New Roman" w:eastAsia="Times New Roman" w:hAnsi="Times New Roman" w:cs="Times New Roman"/>
              </w:rPr>
              <w:t xml:space="preserve">Firstly, </w:t>
            </w:r>
            <w:r>
              <w:rPr>
                <w:rFonts w:ascii="Times New Roman" w:eastAsia="Times New Roman" w:hAnsi="Times New Roman" w:cs="Times New Roman"/>
                <w:i/>
              </w:rPr>
              <w:t>K-Means</w:t>
            </w:r>
            <w:r>
              <w:rPr>
                <w:rFonts w:ascii="Times New Roman" w:eastAsia="Times New Roman" w:hAnsi="Times New Roman" w:cs="Times New Roman"/>
              </w:rPr>
              <w:t xml:space="preserve"> is analysed and implemented using pseudo-code in order to understand</w:t>
            </w:r>
            <w:r w:rsidR="00ED5BFA">
              <w:rPr>
                <w:rFonts w:ascii="Times New Roman" w:eastAsia="Times New Roman" w:hAnsi="Times New Roman" w:cs="Times New Roman"/>
              </w:rPr>
              <w:t xml:space="preserve"> it in detail</w:t>
            </w:r>
            <w:r>
              <w:rPr>
                <w:rFonts w:ascii="Times New Roman" w:eastAsia="Times New Roman" w:hAnsi="Times New Roman" w:cs="Times New Roman"/>
              </w:rPr>
              <w:t xml:space="preserve">. It should be noted that in contrast with all other algorithms (PCA, SVM and KNN), </w:t>
            </w:r>
            <w:r>
              <w:rPr>
                <w:rFonts w:ascii="Times New Roman" w:eastAsia="Times New Roman" w:hAnsi="Times New Roman" w:cs="Times New Roman"/>
                <w:i/>
              </w:rPr>
              <w:t>K-Means</w:t>
            </w:r>
            <w:r>
              <w:rPr>
                <w:rFonts w:ascii="Times New Roman" w:eastAsia="Times New Roman" w:hAnsi="Times New Roman" w:cs="Times New Roman"/>
              </w:rPr>
              <w:t xml:space="preserve"> does not need prior knowledge of the data; therefore, it does not have a number of fixed steps.  </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Then, a serial version of </w:t>
            </w:r>
            <w:r w:rsidR="00DF25E1">
              <w:rPr>
                <w:rFonts w:ascii="Times New Roman" w:eastAsia="Times New Roman" w:hAnsi="Times New Roman" w:cs="Times New Roman"/>
                <w:i/>
              </w:rPr>
              <w:t>K-M</w:t>
            </w:r>
            <w:r>
              <w:rPr>
                <w:rFonts w:ascii="Times New Roman" w:eastAsia="Times New Roman" w:hAnsi="Times New Roman" w:cs="Times New Roman"/>
                <w:i/>
              </w:rPr>
              <w:t xml:space="preserve">eans </w:t>
            </w:r>
            <w:r>
              <w:rPr>
                <w:rFonts w:ascii="Times New Roman" w:eastAsia="Times New Roman" w:hAnsi="Times New Roman" w:cs="Times New Roman"/>
              </w:rPr>
              <w:t>is</w:t>
            </w:r>
            <w:r>
              <w:rPr>
                <w:rFonts w:ascii="Times New Roman" w:eastAsia="Times New Roman" w:hAnsi="Times New Roman" w:cs="Times New Roman"/>
                <w:i/>
              </w:rPr>
              <w:t xml:space="preserve"> </w:t>
            </w:r>
            <w:r>
              <w:rPr>
                <w:rFonts w:ascii="Times New Roman" w:eastAsia="Times New Roman" w:hAnsi="Times New Roman" w:cs="Times New Roman"/>
              </w:rPr>
              <w:t xml:space="preserve">written in C language, first to recognize the most complex part of the code and detect the different functions, and then </w:t>
            </w:r>
            <w:r w:rsidR="00EE013C">
              <w:rPr>
                <w:rFonts w:ascii="Times New Roman" w:eastAsia="Times New Roman" w:hAnsi="Times New Roman" w:cs="Times New Roman"/>
              </w:rPr>
              <w:t xml:space="preserve">to test </w:t>
            </w:r>
            <w:r w:rsidR="001472E4">
              <w:rPr>
                <w:rFonts w:ascii="Times New Roman" w:eastAsia="Times New Roman" w:hAnsi="Times New Roman" w:cs="Times New Roman"/>
              </w:rPr>
              <w:t xml:space="preserve">parallel </w:t>
            </w:r>
            <w:r w:rsidR="00FA35F2">
              <w:rPr>
                <w:rFonts w:ascii="Times New Roman" w:eastAsia="Times New Roman" w:hAnsi="Times New Roman" w:cs="Times New Roman"/>
              </w:rPr>
              <w:t>implementation’s</w:t>
            </w:r>
            <w:r>
              <w:rPr>
                <w:rFonts w:ascii="Times New Roman" w:eastAsia="Times New Roman" w:hAnsi="Times New Roman" w:cs="Times New Roman"/>
              </w:rPr>
              <w:t xml:space="preserve"> results.</w:t>
            </w:r>
          </w:p>
          <w:p w:rsidR="00EE5863" w:rsidRDefault="00A96E38">
            <w:pPr>
              <w:spacing w:after="0"/>
              <w:rPr>
                <w:rFonts w:ascii="Times New Roman" w:eastAsia="Times New Roman" w:hAnsi="Times New Roman" w:cs="Times New Roman"/>
              </w:rPr>
            </w:pPr>
            <w:r>
              <w:rPr>
                <w:rFonts w:ascii="Times New Roman" w:eastAsia="Times New Roman" w:hAnsi="Times New Roman" w:cs="Times New Roman"/>
              </w:rPr>
              <w:t>The most complex part of the code can be parallelised in order to achieve real time response during surgery. After reviewing the cod</w:t>
            </w:r>
            <w:r w:rsidR="00981D4C">
              <w:rPr>
                <w:rFonts w:ascii="Times New Roman" w:eastAsia="Times New Roman" w:hAnsi="Times New Roman" w:cs="Times New Roman"/>
              </w:rPr>
              <w:t xml:space="preserve">e, it can be concluded that the function which computes </w:t>
            </w:r>
            <w:r>
              <w:rPr>
                <w:rFonts w:ascii="Times New Roman" w:eastAsia="Times New Roman" w:hAnsi="Times New Roman" w:cs="Times New Roman"/>
              </w:rPr>
              <w:t>the distances between pixels and centroids takes much more time than others in this algorithm; therefore, it would be interesting to parallelize this part first.</w:t>
            </w:r>
          </w:p>
          <w:p w:rsidR="00CA74EB" w:rsidRDefault="00CA74EB">
            <w:pPr>
              <w:spacing w:after="0"/>
              <w:rPr>
                <w:rFonts w:ascii="Times New Roman" w:eastAsia="Times New Roman" w:hAnsi="Times New Roman" w:cs="Times New Roman"/>
              </w:rPr>
            </w:pPr>
          </w:p>
          <w:p w:rsidR="00223AF0" w:rsidRDefault="005174A7">
            <w:pPr>
              <w:spacing w:after="0"/>
              <w:rPr>
                <w:rFonts w:ascii="Times New Roman" w:eastAsia="Times New Roman" w:hAnsi="Times New Roman" w:cs="Times New Roman"/>
              </w:rPr>
            </w:pPr>
            <w:r>
              <w:rPr>
                <w:rFonts w:ascii="Times New Roman" w:eastAsia="Times New Roman" w:hAnsi="Times New Roman" w:cs="Times New Roman"/>
              </w:rPr>
              <w:t>D</w:t>
            </w:r>
            <w:r w:rsidR="00A96E38">
              <w:rPr>
                <w:rFonts w:ascii="Times New Roman" w:eastAsia="Times New Roman" w:hAnsi="Times New Roman" w:cs="Times New Roman"/>
              </w:rPr>
              <w:t xml:space="preserve">ataflow specification </w:t>
            </w:r>
            <w:r>
              <w:rPr>
                <w:rFonts w:ascii="Times New Roman" w:eastAsia="Times New Roman" w:hAnsi="Times New Roman" w:cs="Times New Roman"/>
              </w:rPr>
              <w:t xml:space="preserve">is </w:t>
            </w:r>
            <w:r w:rsidR="00A96E38">
              <w:rPr>
                <w:rFonts w:ascii="Times New Roman" w:eastAsia="Times New Roman" w:hAnsi="Times New Roman" w:cs="Times New Roman"/>
              </w:rPr>
              <w:t xml:space="preserve">firstly carried out in order to ease the </w:t>
            </w:r>
            <w:r w:rsidR="00A91134">
              <w:rPr>
                <w:rFonts w:ascii="Times New Roman" w:eastAsia="Times New Roman" w:hAnsi="Times New Roman" w:cs="Times New Roman"/>
              </w:rPr>
              <w:t xml:space="preserve">parallelization </w:t>
            </w:r>
            <w:r w:rsidR="00A96E38">
              <w:rPr>
                <w:rFonts w:ascii="Times New Roman" w:eastAsia="Times New Roman" w:hAnsi="Times New Roman" w:cs="Times New Roman"/>
              </w:rPr>
              <w:t xml:space="preserve">of this algorithm </w:t>
            </w:r>
            <w:r w:rsidR="00A91134">
              <w:rPr>
                <w:rFonts w:ascii="Times New Roman" w:eastAsia="Times New Roman" w:hAnsi="Times New Roman" w:cs="Times New Roman"/>
              </w:rPr>
              <w:t>using a dataflow</w:t>
            </w:r>
            <w:ins w:id="3" w:author="Unknown Author" w:date="2019-04-15T12:11:00Z">
              <w:r w:rsidR="00A96E38">
                <w:rPr>
                  <w:rFonts w:ascii="Times New Roman" w:eastAsia="Times New Roman" w:hAnsi="Times New Roman" w:cs="Times New Roman"/>
                </w:rPr>
                <w:t xml:space="preserve"> </w:t>
              </w:r>
            </w:ins>
            <w:r w:rsidR="00A96E38">
              <w:rPr>
                <w:rFonts w:ascii="Times New Roman" w:eastAsia="Times New Roman" w:hAnsi="Times New Roman" w:cs="Times New Roman"/>
              </w:rPr>
              <w:t>specification tool (PRESEEM)</w:t>
            </w:r>
            <w:r w:rsidR="0067085B">
              <w:rPr>
                <w:rFonts w:ascii="Times New Roman" w:eastAsia="Times New Roman" w:hAnsi="Times New Roman" w:cs="Times New Roman"/>
              </w:rPr>
              <w:t xml:space="preserve">. </w:t>
            </w:r>
            <w:r w:rsidR="001E11EA">
              <w:rPr>
                <w:rFonts w:ascii="Times New Roman" w:eastAsia="Times New Roman" w:hAnsi="Times New Roman" w:cs="Times New Roman"/>
              </w:rPr>
              <w:t xml:space="preserve">This tool has been selected since it </w:t>
            </w:r>
            <w:r w:rsidR="00A96E38">
              <w:rPr>
                <w:rFonts w:ascii="Times New Roman" w:eastAsia="Times New Roman" w:hAnsi="Times New Roman" w:cs="Times New Roman"/>
              </w:rPr>
              <w:t>represents the flow of data between different actors and it is widely used</w:t>
            </w:r>
            <w:r w:rsidR="00223AF0">
              <w:rPr>
                <w:rFonts w:ascii="Times New Roman" w:eastAsia="Times New Roman" w:hAnsi="Times New Roman" w:cs="Times New Roman"/>
              </w:rPr>
              <w:t xml:space="preserve"> for parallelism extraction.</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6133C5" w:rsidRDefault="00A96E38">
            <w:pPr>
              <w:spacing w:after="0"/>
              <w:rPr>
                <w:ins w:id="4" w:author="Unknown Author" w:date="2019-04-15T12:13:00Z"/>
                <w:rFonts w:ascii="Times New Roman" w:eastAsia="Times New Roman" w:hAnsi="Times New Roman" w:cs="Times New Roman"/>
              </w:rPr>
            </w:pPr>
            <w:r>
              <w:rPr>
                <w:rFonts w:ascii="Times New Roman" w:eastAsia="Times New Roman" w:hAnsi="Times New Roman" w:cs="Times New Roman"/>
              </w:rPr>
              <w:t xml:space="preserve">As was mentioned before, PREESM eases the implementation of the </w:t>
            </w:r>
            <w:r>
              <w:rPr>
                <w:rFonts w:ascii="Times New Roman" w:eastAsia="Times New Roman" w:hAnsi="Times New Roman" w:cs="Times New Roman"/>
                <w:i/>
              </w:rPr>
              <w:t>K-Means</w:t>
            </w:r>
            <w:r w:rsidR="00F75F69">
              <w:rPr>
                <w:rFonts w:ascii="Times New Roman" w:eastAsia="Times New Roman" w:hAnsi="Times New Roman" w:cs="Times New Roman"/>
                <w:i/>
              </w:rPr>
              <w:t xml:space="preserve"> </w:t>
            </w:r>
            <w:r w:rsidR="00F75F69">
              <w:rPr>
                <w:rFonts w:ascii="Times New Roman" w:eastAsia="Times New Roman" w:hAnsi="Times New Roman" w:cs="Times New Roman"/>
              </w:rPr>
              <w:t>clustering</w:t>
            </w:r>
            <w:r>
              <w:rPr>
                <w:rFonts w:ascii="Times New Roman" w:eastAsia="Times New Roman" w:hAnsi="Times New Roman" w:cs="Times New Roman"/>
              </w:rPr>
              <w:t xml:space="preserve"> algorithm on </w:t>
            </w:r>
            <w:proofErr w:type="spellStart"/>
            <w:r>
              <w:rPr>
                <w:rFonts w:ascii="Times New Roman" w:eastAsia="Times New Roman" w:hAnsi="Times New Roman" w:cs="Times New Roman"/>
              </w:rPr>
              <w:t>manycore</w:t>
            </w:r>
            <w:proofErr w:type="spellEnd"/>
            <w:r>
              <w:rPr>
                <w:rFonts w:ascii="Times New Roman" w:eastAsia="Times New Roman" w:hAnsi="Times New Roman" w:cs="Times New Roman"/>
              </w:rPr>
              <w:t xml:space="preserve"> architecture</w:t>
            </w:r>
            <w:r w:rsidR="0028449C">
              <w:rPr>
                <w:rFonts w:ascii="Times New Roman" w:eastAsia="Times New Roman" w:hAnsi="Times New Roman" w:cs="Times New Roman"/>
              </w:rPr>
              <w:t>s</w:t>
            </w:r>
            <w:r>
              <w:rPr>
                <w:rFonts w:ascii="Times New Roman" w:eastAsia="Times New Roman" w:hAnsi="Times New Roman" w:cs="Times New Roman"/>
              </w:rPr>
              <w:t>. The proposed requirement that constraint the system for real time processing is 60 seconds.</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To check out the proper operation of the algorithm, a dataset of in-vivo hyperspectral human brain image database is used (test set), first to verify on a single core (serial code) in order to validate the results and afterwards on a </w:t>
            </w:r>
            <w:proofErr w:type="spellStart"/>
            <w:r>
              <w:rPr>
                <w:rFonts w:ascii="Times New Roman" w:eastAsia="Times New Roman" w:hAnsi="Times New Roman" w:cs="Times New Roman"/>
              </w:rPr>
              <w:t>manycore</w:t>
            </w:r>
            <w:proofErr w:type="spellEnd"/>
            <w:r>
              <w:rPr>
                <w:rFonts w:ascii="Times New Roman" w:eastAsia="Times New Roman" w:hAnsi="Times New Roman" w:cs="Times New Roman"/>
              </w:rPr>
              <w:t xml:space="preserve"> architecture. In other words, a set of real HS images will be </w:t>
            </w:r>
            <w:r w:rsidR="008F75D7">
              <w:rPr>
                <w:rFonts w:ascii="Times New Roman" w:eastAsia="Times New Roman" w:hAnsi="Times New Roman" w:cs="Times New Roman"/>
              </w:rPr>
              <w:t xml:space="preserve">employed to </w:t>
            </w:r>
            <w:r>
              <w:rPr>
                <w:rFonts w:ascii="Times New Roman" w:eastAsia="Times New Roman" w:hAnsi="Times New Roman" w:cs="Times New Roman"/>
              </w:rPr>
              <w:t xml:space="preserve">test and simulate </w:t>
            </w:r>
            <w:r w:rsidR="00D7799C">
              <w:rPr>
                <w:rFonts w:ascii="Times New Roman" w:eastAsia="Times New Roman" w:hAnsi="Times New Roman" w:cs="Times New Roman"/>
              </w:rPr>
              <w:t xml:space="preserve">the </w:t>
            </w:r>
            <w:r w:rsidR="00D7799C" w:rsidRPr="00425DA5">
              <w:rPr>
                <w:rFonts w:ascii="Times New Roman" w:eastAsia="Times New Roman" w:hAnsi="Times New Roman" w:cs="Times New Roman"/>
                <w:i/>
              </w:rPr>
              <w:t>K-M</w:t>
            </w:r>
            <w:r w:rsidR="00D07B73" w:rsidRPr="00425DA5">
              <w:rPr>
                <w:rFonts w:ascii="Times New Roman" w:eastAsia="Times New Roman" w:hAnsi="Times New Roman" w:cs="Times New Roman"/>
                <w:i/>
              </w:rPr>
              <w:t>eans</w:t>
            </w:r>
            <w:r w:rsidR="00D07B73">
              <w:rPr>
                <w:rFonts w:ascii="Times New Roman" w:eastAsia="Times New Roman" w:hAnsi="Times New Roman" w:cs="Times New Roman"/>
              </w:rPr>
              <w:t xml:space="preserve"> clustering algorithm </w:t>
            </w:r>
            <w:r>
              <w:rPr>
                <w:rFonts w:ascii="Times New Roman" w:eastAsia="Times New Roman" w:hAnsi="Times New Roman" w:cs="Times New Roman"/>
              </w:rPr>
              <w:t xml:space="preserve">on </w:t>
            </w:r>
            <w:proofErr w:type="gramStart"/>
            <w:r w:rsidR="008F75D7">
              <w:rPr>
                <w:rFonts w:ascii="Times New Roman" w:eastAsia="Times New Roman" w:hAnsi="Times New Roman" w:cs="Times New Roman"/>
              </w:rPr>
              <w:t xml:space="preserve">a </w:t>
            </w:r>
            <w:proofErr w:type="spellStart"/>
            <w:r>
              <w:rPr>
                <w:rFonts w:ascii="Times New Roman" w:eastAsia="Times New Roman" w:hAnsi="Times New Roman" w:cs="Times New Roman"/>
              </w:rPr>
              <w:t>manycore</w:t>
            </w:r>
            <w:proofErr w:type="spellEnd"/>
            <w:proofErr w:type="gramEnd"/>
            <w:r>
              <w:rPr>
                <w:rFonts w:ascii="Times New Roman" w:eastAsia="Times New Roman" w:hAnsi="Times New Roman" w:cs="Times New Roman"/>
              </w:rPr>
              <w:t xml:space="preserve"> architecture to reach real-time processing during surgical operations.        </w:t>
            </w:r>
          </w:p>
          <w:p w:rsidR="00C06FA4" w:rsidRDefault="00C06FA4">
            <w:pPr>
              <w:spacing w:after="0"/>
              <w:rPr>
                <w:rFonts w:ascii="Times New Roman" w:eastAsia="Times New Roman" w:hAnsi="Times New Roman" w:cs="Times New Roman"/>
                <w:u w:val="single"/>
              </w:rPr>
            </w:pPr>
          </w:p>
          <w:p w:rsidR="00AD0404" w:rsidRDefault="00AD0404">
            <w:pPr>
              <w:spacing w:after="0"/>
              <w:rPr>
                <w:rFonts w:ascii="Times New Roman" w:eastAsia="Times New Roman" w:hAnsi="Times New Roman" w:cs="Times New Roman"/>
                <w:u w:val="single"/>
              </w:rPr>
            </w:pPr>
          </w:p>
          <w:p w:rsidR="006133C5" w:rsidRPr="00C06FA4" w:rsidRDefault="00A96E38">
            <w:pPr>
              <w:spacing w:after="0"/>
              <w:rPr>
                <w:b/>
                <w:u w:val="single"/>
              </w:rPr>
            </w:pPr>
            <w:r w:rsidRPr="00C06FA4">
              <w:rPr>
                <w:rFonts w:ascii="Times New Roman" w:eastAsia="Times New Roman" w:hAnsi="Times New Roman" w:cs="Times New Roman"/>
                <w:b/>
                <w:u w:val="single"/>
              </w:rPr>
              <w:t>Tasks</w:t>
            </w:r>
          </w:p>
          <w:p w:rsidR="006133C5" w:rsidRDefault="006133C5">
            <w:pPr>
              <w:spacing w:after="0"/>
              <w:rPr>
                <w:rFonts w:ascii="Times New Roman" w:eastAsia="Times New Roman" w:hAnsi="Times New Roman" w:cs="Times New Roman"/>
                <w:u w:val="single"/>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Th</w:t>
            </w:r>
            <w:r w:rsidR="00A906FC">
              <w:rPr>
                <w:rFonts w:ascii="Times New Roman" w:eastAsia="Times New Roman" w:hAnsi="Times New Roman" w:cs="Times New Roman"/>
              </w:rPr>
              <w:t xml:space="preserve">is </w:t>
            </w:r>
            <w:r w:rsidR="005125A8">
              <w:rPr>
                <w:rFonts w:ascii="Times New Roman" w:eastAsia="Times New Roman" w:hAnsi="Times New Roman" w:cs="Times New Roman"/>
              </w:rPr>
              <w:t>Master T</w:t>
            </w:r>
            <w:r>
              <w:rPr>
                <w:rFonts w:ascii="Times New Roman" w:eastAsia="Times New Roman" w:hAnsi="Times New Roman" w:cs="Times New Roman"/>
              </w:rPr>
              <w:t>hesis has been divided into several tasks</w:t>
            </w:r>
            <w:r w:rsidR="00F40437">
              <w:rPr>
                <w:rFonts w:ascii="Times New Roman" w:eastAsia="Times New Roman" w:hAnsi="Times New Roman" w:cs="Times New Roman"/>
              </w:rPr>
              <w:t xml:space="preserve">: </w:t>
            </w:r>
          </w:p>
          <w:p w:rsidR="003A5534" w:rsidRDefault="003A5534">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Task 1</w:t>
            </w:r>
          </w:p>
          <w:p w:rsidR="006133C5" w:rsidRDefault="00A96E38">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State of the art</w:t>
            </w:r>
          </w:p>
          <w:p w:rsidR="006133C5" w:rsidRDefault="0028449C">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w:t>
            </w:r>
            <w:r w:rsidR="00A96E38">
              <w:rPr>
                <w:rFonts w:ascii="Times New Roman" w:eastAsia="Times New Roman" w:hAnsi="Times New Roman" w:cs="Times New Roman"/>
              </w:rPr>
              <w:t xml:space="preserve">Hyperspectral images </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                                           PCA,SVM and KNN algorithms</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                                           K-Means algorithm</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                                           K-</w:t>
            </w:r>
            <w:r w:rsidR="0028449C">
              <w:rPr>
                <w:rFonts w:ascii="Times New Roman" w:eastAsia="Times New Roman" w:hAnsi="Times New Roman" w:cs="Times New Roman"/>
              </w:rPr>
              <w:t>M</w:t>
            </w:r>
            <w:r>
              <w:rPr>
                <w:rFonts w:ascii="Times New Roman" w:eastAsia="Times New Roman" w:hAnsi="Times New Roman" w:cs="Times New Roman"/>
              </w:rPr>
              <w:t>eans on parallel architectures (OpenMP, Cuda, OpenCL)</w:t>
            </w: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Task 2</w:t>
            </w:r>
          </w:p>
          <w:p w:rsidR="006133C5" w:rsidRDefault="00A96E38">
            <w:pPr>
              <w:spacing w:after="0"/>
              <w:rPr>
                <w:u w:val="single"/>
              </w:rPr>
            </w:pPr>
            <w:r>
              <w:rPr>
                <w:rFonts w:ascii="Times New Roman" w:eastAsia="Times New Roman" w:hAnsi="Times New Roman" w:cs="Times New Roman"/>
                <w:u w:val="single"/>
              </w:rPr>
              <w:t xml:space="preserve">        </w:t>
            </w:r>
          </w:p>
          <w:p w:rsidR="006133C5" w:rsidRDefault="00A96E38">
            <w:pPr>
              <w:pStyle w:val="ListParagraph"/>
              <w:numPr>
                <w:ilvl w:val="0"/>
                <w:numId w:val="3"/>
              </w:numPr>
              <w:spacing w:after="0"/>
              <w:rPr>
                <w:u w:val="single"/>
              </w:rPr>
            </w:pPr>
            <w:r>
              <w:rPr>
                <w:rFonts w:ascii="Times New Roman" w:eastAsia="Times New Roman" w:hAnsi="Times New Roman" w:cs="Times New Roman"/>
              </w:rPr>
              <w:t xml:space="preserve">Tutorials of PREESM tool </w:t>
            </w:r>
          </w:p>
          <w:p w:rsidR="006133C5" w:rsidRDefault="00C06FA4">
            <w:pPr>
              <w:pStyle w:val="ListParagraph"/>
              <w:spacing w:after="0"/>
              <w:ind w:left="1800"/>
              <w:rPr>
                <w:u w:val="single"/>
              </w:rPr>
            </w:pPr>
            <w:r>
              <w:rPr>
                <w:rFonts w:ascii="Times New Roman" w:eastAsia="Times New Roman" w:hAnsi="Times New Roman" w:cs="Times New Roman"/>
              </w:rPr>
              <w:t xml:space="preserve">       </w:t>
            </w:r>
            <w:r w:rsidR="00A96E38">
              <w:rPr>
                <w:rFonts w:ascii="Times New Roman" w:eastAsia="Times New Roman" w:hAnsi="Times New Roman" w:cs="Times New Roman"/>
              </w:rPr>
              <w:t>Tutorial Introduction</w:t>
            </w:r>
          </w:p>
          <w:p w:rsidR="006133C5" w:rsidRDefault="00C06FA4">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w:t>
            </w:r>
            <w:r w:rsidR="00A96E38">
              <w:rPr>
                <w:rFonts w:ascii="Times New Roman" w:eastAsia="Times New Roman" w:hAnsi="Times New Roman" w:cs="Times New Roman"/>
              </w:rPr>
              <w:t>Parallelize an Application on a Multicore CPU</w:t>
            </w:r>
          </w:p>
          <w:p w:rsidR="006133C5" w:rsidRDefault="003F7A5D">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Implementation of K-Means pseudo-c</w:t>
            </w:r>
            <w:r w:rsidR="00A96E38">
              <w:rPr>
                <w:rFonts w:ascii="Times New Roman" w:eastAsia="Times New Roman" w:hAnsi="Times New Roman" w:cs="Times New Roman"/>
              </w:rPr>
              <w:t>ode</w:t>
            </w:r>
          </w:p>
          <w:p w:rsidR="006133C5" w:rsidRDefault="006133C5">
            <w:pPr>
              <w:spacing w:after="0"/>
              <w:rPr>
                <w:rFonts w:ascii="Times New Roman" w:eastAsia="Times New Roman" w:hAnsi="Times New Roman" w:cs="Times New Roman"/>
              </w:rPr>
            </w:pP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Task 3    </w:t>
            </w:r>
          </w:p>
          <w:p w:rsidR="006133C5" w:rsidRDefault="00A96E38">
            <w:pPr>
              <w:pStyle w:val="ListParagraph"/>
              <w:numPr>
                <w:ilvl w:val="0"/>
                <w:numId w:val="3"/>
              </w:numPr>
              <w:spacing w:after="0"/>
              <w:rPr>
                <w:u w:val="single"/>
              </w:rPr>
            </w:pPr>
            <w:r>
              <w:rPr>
                <w:rFonts w:ascii="Times New Roman" w:eastAsia="Times New Roman" w:hAnsi="Times New Roman" w:cs="Times New Roman"/>
              </w:rPr>
              <w:t xml:space="preserve">Tutorials of PREESM tool </w:t>
            </w:r>
          </w:p>
          <w:p w:rsidR="006133C5" w:rsidRDefault="00C06FA4">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w:t>
            </w:r>
            <w:r w:rsidR="00A96E38">
              <w:rPr>
                <w:rFonts w:ascii="Times New Roman" w:eastAsia="Times New Roman" w:hAnsi="Times New Roman" w:cs="Times New Roman"/>
              </w:rPr>
              <w:t>Code generation for Multicore CPU</w:t>
            </w:r>
          </w:p>
          <w:p w:rsidR="006133C5" w:rsidRDefault="005125A8">
            <w:pPr>
              <w:pStyle w:val="ListParagraph"/>
              <w:numPr>
                <w:ilvl w:val="0"/>
                <w:numId w:val="3"/>
              </w:numPr>
              <w:rPr>
                <w:u w:val="single"/>
              </w:rPr>
            </w:pPr>
            <w:r>
              <w:rPr>
                <w:rFonts w:ascii="Times New Roman" w:eastAsia="Times New Roman" w:hAnsi="Times New Roman" w:cs="Times New Roman"/>
              </w:rPr>
              <w:t>K-M</w:t>
            </w:r>
            <w:r w:rsidR="00A96E38">
              <w:rPr>
                <w:rFonts w:ascii="Times New Roman" w:eastAsia="Times New Roman" w:hAnsi="Times New Roman" w:cs="Times New Roman"/>
              </w:rPr>
              <w:t>eans</w:t>
            </w:r>
            <w:r>
              <w:rPr>
                <w:rFonts w:ascii="Times New Roman" w:eastAsia="Times New Roman" w:hAnsi="Times New Roman" w:cs="Times New Roman"/>
              </w:rPr>
              <w:t xml:space="preserve"> clustering algorithm</w:t>
            </w:r>
            <w:r w:rsidR="0063501A">
              <w:rPr>
                <w:rFonts w:ascii="Times New Roman" w:eastAsia="Times New Roman" w:hAnsi="Times New Roman" w:cs="Times New Roman"/>
              </w:rPr>
              <w:t xml:space="preserve"> in C (</w:t>
            </w:r>
            <w:r w:rsidR="00345FC7">
              <w:rPr>
                <w:rFonts w:ascii="Times New Roman" w:eastAsia="Times New Roman" w:hAnsi="Times New Roman" w:cs="Times New Roman"/>
              </w:rPr>
              <w:t>s</w:t>
            </w:r>
            <w:r w:rsidR="00941416">
              <w:rPr>
                <w:rFonts w:ascii="Times New Roman" w:eastAsia="Times New Roman" w:hAnsi="Times New Roman" w:cs="Times New Roman"/>
              </w:rPr>
              <w:t>erial v</w:t>
            </w:r>
            <w:r w:rsidR="00A96E38">
              <w:rPr>
                <w:rFonts w:ascii="Times New Roman" w:eastAsia="Times New Roman" w:hAnsi="Times New Roman" w:cs="Times New Roman"/>
              </w:rPr>
              <w:t>ersion)</w:t>
            </w:r>
          </w:p>
          <w:p w:rsidR="006133C5" w:rsidRDefault="00A96E38">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Analysis of </w:t>
            </w:r>
            <w:r w:rsidR="0059709F">
              <w:rPr>
                <w:rFonts w:ascii="Times New Roman" w:eastAsia="Times New Roman" w:hAnsi="Times New Roman" w:cs="Times New Roman"/>
              </w:rPr>
              <w:t xml:space="preserve">the </w:t>
            </w:r>
            <w:r>
              <w:rPr>
                <w:rFonts w:ascii="Times New Roman" w:eastAsia="Times New Roman" w:hAnsi="Times New Roman" w:cs="Times New Roman"/>
              </w:rPr>
              <w:t>parallelism of the algorithm</w:t>
            </w:r>
          </w:p>
          <w:p w:rsidR="006133C5" w:rsidRDefault="006133C5">
            <w:pPr>
              <w:spacing w:after="0"/>
              <w:ind w:left="1440"/>
              <w:rPr>
                <w:rFonts w:ascii="Times New Roman" w:eastAsia="Times New Roman" w:hAnsi="Times New Roman" w:cs="Times New Roman"/>
                <w:u w:val="single"/>
              </w:rPr>
            </w:pPr>
          </w:p>
          <w:p w:rsidR="006133C5" w:rsidRDefault="006133C5">
            <w:pPr>
              <w:pStyle w:val="ListParagraph"/>
              <w:spacing w:after="0"/>
              <w:ind w:left="1800"/>
              <w:rPr>
                <w:rFonts w:ascii="Times New Roman" w:eastAsia="Times New Roman" w:hAnsi="Times New Roman" w:cs="Times New Roman"/>
                <w:u w:val="single"/>
              </w:rPr>
            </w:pP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Task 4       </w:t>
            </w:r>
          </w:p>
          <w:p w:rsidR="006133C5" w:rsidRDefault="00A96E38">
            <w:pPr>
              <w:pStyle w:val="ListParagraph"/>
              <w:numPr>
                <w:ilvl w:val="0"/>
                <w:numId w:val="3"/>
              </w:numPr>
              <w:spacing w:after="0"/>
              <w:rPr>
                <w:u w:val="single"/>
              </w:rPr>
            </w:pPr>
            <w:r>
              <w:rPr>
                <w:rFonts w:ascii="Times New Roman" w:eastAsia="Times New Roman" w:hAnsi="Times New Roman" w:cs="Times New Roman"/>
              </w:rPr>
              <w:t>Tutorial of PREESM tool</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Software Pipelining for throughput Optimization</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Memory Footprint Reduction</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Advanced Memory Footprint Reduction</w:t>
            </w:r>
          </w:p>
          <w:p w:rsidR="006133C5" w:rsidRDefault="00A96E38">
            <w:pPr>
              <w:pStyle w:val="ListParagraph"/>
              <w:numPr>
                <w:ilvl w:val="0"/>
                <w:numId w:val="3"/>
              </w:numPr>
              <w:rPr>
                <w:rFonts w:ascii="Times New Roman" w:eastAsia="Times New Roman" w:hAnsi="Times New Roman" w:cs="Times New Roman"/>
              </w:rPr>
            </w:pPr>
            <w:bookmarkStart w:id="5" w:name="__DdeLink__162323_201658544"/>
            <w:r>
              <w:rPr>
                <w:rFonts w:ascii="Times New Roman" w:eastAsia="Times New Roman" w:hAnsi="Times New Roman" w:cs="Times New Roman"/>
              </w:rPr>
              <w:t xml:space="preserve">Design </w:t>
            </w:r>
            <w:r w:rsidR="009D596C">
              <w:rPr>
                <w:rFonts w:ascii="Times New Roman" w:eastAsia="Times New Roman" w:hAnsi="Times New Roman" w:cs="Times New Roman"/>
              </w:rPr>
              <w:t xml:space="preserve">of </w:t>
            </w:r>
            <w:r w:rsidR="000971B4">
              <w:rPr>
                <w:rFonts w:ascii="Times New Roman" w:eastAsia="Times New Roman" w:hAnsi="Times New Roman" w:cs="Times New Roman"/>
              </w:rPr>
              <w:t xml:space="preserve">the K-Means clustering </w:t>
            </w:r>
            <w:r>
              <w:rPr>
                <w:rFonts w:ascii="Times New Roman" w:eastAsia="Times New Roman" w:hAnsi="Times New Roman" w:cs="Times New Roman"/>
              </w:rPr>
              <w:t xml:space="preserve">algorithm </w:t>
            </w:r>
            <w:r w:rsidR="000971B4">
              <w:rPr>
                <w:rFonts w:ascii="Times New Roman" w:eastAsia="Times New Roman" w:hAnsi="Times New Roman" w:cs="Times New Roman"/>
              </w:rPr>
              <w:t xml:space="preserve">dataflow </w:t>
            </w:r>
            <w:r>
              <w:rPr>
                <w:rFonts w:ascii="Times New Roman" w:eastAsia="Times New Roman" w:hAnsi="Times New Roman" w:cs="Times New Roman"/>
              </w:rPr>
              <w:t>graph, architecture graph and</w:t>
            </w:r>
            <w:r w:rsidR="005C5198">
              <w:rPr>
                <w:rFonts w:ascii="Times New Roman" w:eastAsia="Times New Roman" w:hAnsi="Times New Roman" w:cs="Times New Roman"/>
              </w:rPr>
              <w:t xml:space="preserve"> scenario</w:t>
            </w:r>
            <w:r>
              <w:rPr>
                <w:rFonts w:ascii="Times New Roman" w:eastAsia="Times New Roman" w:hAnsi="Times New Roman" w:cs="Times New Roman"/>
              </w:rPr>
              <w:t xml:space="preserve"> on a single core </w:t>
            </w:r>
            <w:bookmarkEnd w:id="5"/>
            <w:r>
              <w:rPr>
                <w:rFonts w:ascii="Times New Roman" w:eastAsia="Times New Roman" w:hAnsi="Times New Roman" w:cs="Times New Roman"/>
              </w:rPr>
              <w:t>using PREESM</w:t>
            </w:r>
          </w:p>
          <w:p w:rsidR="006133C5" w:rsidRDefault="006133C5">
            <w:pPr>
              <w:spacing w:after="0"/>
              <w:rPr>
                <w:rFonts w:ascii="Times New Roman" w:eastAsia="Times New Roman" w:hAnsi="Times New Roman" w:cs="Times New Roman"/>
                <w:u w:val="single"/>
              </w:rPr>
            </w:pPr>
          </w:p>
          <w:p w:rsidR="006133C5" w:rsidRDefault="006133C5">
            <w:pPr>
              <w:spacing w:after="0"/>
              <w:rPr>
                <w:rFonts w:ascii="Times New Roman" w:eastAsia="Times New Roman" w:hAnsi="Times New Roman" w:cs="Times New Roman"/>
              </w:rPr>
            </w:pPr>
          </w:p>
          <w:p w:rsidR="003A5534" w:rsidRDefault="003A5534">
            <w:pPr>
              <w:spacing w:after="0"/>
              <w:rPr>
                <w:rFonts w:ascii="Times New Roman" w:eastAsia="Times New Roman" w:hAnsi="Times New Roman" w:cs="Times New Roman"/>
              </w:rPr>
            </w:pPr>
          </w:p>
          <w:p w:rsidR="003A5534" w:rsidRDefault="003A5534">
            <w:pPr>
              <w:spacing w:after="0"/>
              <w:rPr>
                <w:rFonts w:ascii="Times New Roman" w:eastAsia="Times New Roman" w:hAnsi="Times New Roman" w:cs="Times New Roman"/>
              </w:rPr>
            </w:pPr>
          </w:p>
          <w:p w:rsidR="003A5534" w:rsidRDefault="003A5534">
            <w:pPr>
              <w:spacing w:after="0"/>
              <w:rPr>
                <w:rFonts w:ascii="Times New Roman" w:eastAsia="Times New Roman" w:hAnsi="Times New Roman" w:cs="Times New Roman"/>
              </w:rPr>
            </w:pPr>
          </w:p>
          <w:p w:rsidR="003A5534" w:rsidRDefault="003A5534">
            <w:pPr>
              <w:spacing w:after="0"/>
              <w:rPr>
                <w:rFonts w:ascii="Times New Roman" w:eastAsia="Times New Roman" w:hAnsi="Times New Roman" w:cs="Times New Roman"/>
              </w:rPr>
            </w:pPr>
          </w:p>
          <w:p w:rsidR="00C06FA4" w:rsidRDefault="00C06FA4">
            <w:pPr>
              <w:spacing w:after="0"/>
              <w:rPr>
                <w:rFonts w:ascii="Times New Roman" w:eastAsia="Times New Roman" w:hAnsi="Times New Roman" w:cs="Times New Roman"/>
              </w:rPr>
            </w:pPr>
          </w:p>
          <w:p w:rsidR="00F8565E" w:rsidRDefault="00F8565E">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Task 5  </w:t>
            </w:r>
          </w:p>
          <w:p w:rsidR="006133C5" w:rsidRDefault="006133C5">
            <w:pPr>
              <w:spacing w:after="0"/>
              <w:rPr>
                <w:rFonts w:ascii="Times New Roman" w:eastAsia="Times New Roman" w:hAnsi="Times New Roman" w:cs="Times New Roman"/>
              </w:rPr>
            </w:pPr>
          </w:p>
          <w:p w:rsidR="006133C5" w:rsidRDefault="00A96E38">
            <w:pPr>
              <w:pStyle w:val="ListParagraph"/>
              <w:numPr>
                <w:ilvl w:val="0"/>
                <w:numId w:val="3"/>
              </w:numPr>
              <w:rPr>
                <w:u w:val="single"/>
              </w:rPr>
            </w:pPr>
            <w:r>
              <w:rPr>
                <w:rFonts w:ascii="Times New Roman" w:eastAsia="Times New Roman" w:hAnsi="Times New Roman" w:cs="Times New Roman"/>
              </w:rPr>
              <w:t>Tutorial of PREESM tool</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Automated actor execution Time measurement</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Spider</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Papify</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HW/SW Code Generation for ZedBoard</w:t>
            </w:r>
          </w:p>
          <w:p w:rsidR="006133C5" w:rsidRDefault="00A96E38">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        Throughput Evaluation for Hierarchical Graphs</w:t>
            </w:r>
          </w:p>
          <w:p w:rsidR="005C5198" w:rsidRDefault="005C519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Design of the K-Means clustering algorithm dataflow graph, architecture graph and</w:t>
            </w:r>
            <w:r w:rsidR="00C126F0">
              <w:rPr>
                <w:rFonts w:ascii="Times New Roman" w:eastAsia="Times New Roman" w:hAnsi="Times New Roman" w:cs="Times New Roman"/>
              </w:rPr>
              <w:t xml:space="preserve"> scenario on a single core using PREESM</w:t>
            </w:r>
          </w:p>
          <w:p w:rsidR="006133C5" w:rsidRDefault="006133C5" w:rsidP="00E0665E">
            <w:pPr>
              <w:spacing w:after="0"/>
              <w:rPr>
                <w:rFonts w:ascii="Times New Roman" w:eastAsia="Times New Roman" w:hAnsi="Times New Roman" w:cs="Times New Roman"/>
              </w:rPr>
            </w:pP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Task 6 </w:t>
            </w:r>
          </w:p>
          <w:p w:rsidR="006133C5" w:rsidRDefault="00A96E3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Parallelize the algorithm using PREESM</w:t>
            </w:r>
          </w:p>
          <w:p w:rsidR="006133C5" w:rsidRDefault="00A96E38">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Write the report of the Master</w:t>
            </w:r>
            <w:r w:rsidR="004C10E6">
              <w:rPr>
                <w:rFonts w:ascii="Times New Roman" w:eastAsia="Times New Roman" w:hAnsi="Times New Roman" w:cs="Times New Roman"/>
              </w:rPr>
              <w:t xml:space="preserve"> Thesis</w:t>
            </w:r>
          </w:p>
          <w:p w:rsidR="006133C5" w:rsidRDefault="006133C5">
            <w:pPr>
              <w:spacing w:after="0"/>
              <w:rPr>
                <w:rFonts w:ascii="Times New Roman" w:eastAsia="Times New Roman" w:hAnsi="Times New Roman" w:cs="Times New Roman"/>
              </w:rPr>
            </w:pPr>
          </w:p>
          <w:p w:rsidR="006133C5" w:rsidRDefault="006133C5">
            <w:pPr>
              <w:spacing w:after="0"/>
              <w:rPr>
                <w:rFonts w:ascii="Times New Roman" w:eastAsia="Times New Roman" w:hAnsi="Times New Roman" w:cs="Times New Roman"/>
              </w:rPr>
            </w:pP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Task 7</w:t>
            </w:r>
          </w:p>
          <w:p w:rsidR="006133C5" w:rsidRDefault="006133C5">
            <w:pPr>
              <w:spacing w:after="0"/>
              <w:rPr>
                <w:rFonts w:ascii="Times New Roman" w:eastAsia="Times New Roman" w:hAnsi="Times New Roman" w:cs="Times New Roman"/>
              </w:rPr>
            </w:pPr>
          </w:p>
          <w:p w:rsidR="006133C5" w:rsidRDefault="006249FA">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Finalize Master T</w:t>
            </w:r>
            <w:r w:rsidR="00A96E38">
              <w:rPr>
                <w:rFonts w:ascii="Times New Roman" w:eastAsia="Times New Roman" w:hAnsi="Times New Roman" w:cs="Times New Roman"/>
              </w:rPr>
              <w:t>hesis and tests</w:t>
            </w:r>
          </w:p>
          <w:p w:rsidR="006133C5" w:rsidRDefault="006133C5">
            <w:pPr>
              <w:spacing w:after="0"/>
              <w:rPr>
                <w:rFonts w:ascii="Times New Roman" w:eastAsia="Times New Roman" w:hAnsi="Times New Roman" w:cs="Times New Roman"/>
              </w:rPr>
            </w:pPr>
          </w:p>
          <w:p w:rsidR="00C06FA4" w:rsidRDefault="00C06FA4">
            <w:pPr>
              <w:spacing w:after="0"/>
              <w:rPr>
                <w:rFonts w:ascii="Times New Roman" w:eastAsia="Times New Roman" w:hAnsi="Times New Roman" w:cs="Times New Roman"/>
              </w:rPr>
            </w:pPr>
          </w:p>
          <w:p w:rsidR="00C06FA4" w:rsidRDefault="00C06FA4">
            <w:pPr>
              <w:spacing w:after="0"/>
              <w:rPr>
                <w:rFonts w:ascii="Times New Roman" w:eastAsia="Times New Roman" w:hAnsi="Times New Roman" w:cs="Times New Roman"/>
                <w:u w:val="single"/>
              </w:rPr>
            </w:pPr>
          </w:p>
          <w:p w:rsidR="006133C5" w:rsidRDefault="00A96E38">
            <w:pPr>
              <w:spacing w:after="0"/>
              <w:rPr>
                <w:b/>
                <w:u w:val="single"/>
              </w:rPr>
            </w:pPr>
            <w:r>
              <w:rPr>
                <w:rFonts w:ascii="Times New Roman" w:eastAsia="Times New Roman" w:hAnsi="Times New Roman" w:cs="Times New Roman"/>
                <w:b/>
                <w:u w:val="single"/>
              </w:rPr>
              <w:t>Materials to be used</w:t>
            </w:r>
          </w:p>
          <w:p w:rsidR="006133C5" w:rsidRDefault="006133C5">
            <w:pPr>
              <w:spacing w:after="0"/>
              <w:rPr>
                <w:rFonts w:ascii="Times New Roman" w:eastAsia="Times New Roman" w:hAnsi="Times New Roman" w:cs="Times New Roman"/>
              </w:rPr>
            </w:pPr>
          </w:p>
          <w:p w:rsidR="006133C5" w:rsidRDefault="00A96E38">
            <w:pPr>
              <w:pStyle w:val="ListParagraph"/>
              <w:numPr>
                <w:ilvl w:val="0"/>
                <w:numId w:val="4"/>
              </w:numPr>
              <w:spacing w:after="0"/>
              <w:rPr>
                <w:rFonts w:ascii="Times New Roman" w:eastAsia="Times New Roman" w:hAnsi="Times New Roman" w:cs="Times New Roman"/>
              </w:rPr>
            </w:pPr>
            <w:r>
              <w:rPr>
                <w:rFonts w:ascii="Times New Roman" w:eastAsia="Times New Roman" w:hAnsi="Times New Roman" w:cs="Times New Roman"/>
              </w:rPr>
              <w:t>PREESM Open Source Software</w:t>
            </w:r>
          </w:p>
          <w:p w:rsidR="006133C5" w:rsidRDefault="00A96E38">
            <w:pPr>
              <w:pStyle w:val="ListParagraph"/>
              <w:numPr>
                <w:ilvl w:val="0"/>
                <w:numId w:val="4"/>
              </w:numPr>
              <w:spacing w:after="0"/>
              <w:rPr>
                <w:rFonts w:ascii="Times New Roman" w:eastAsia="Times New Roman" w:hAnsi="Times New Roman" w:cs="Times New Roman"/>
              </w:rPr>
            </w:pPr>
            <w:r>
              <w:rPr>
                <w:rFonts w:ascii="Times New Roman" w:eastAsia="Times New Roman" w:hAnsi="Times New Roman" w:cs="Times New Roman"/>
              </w:rPr>
              <w:t xml:space="preserve">Libraries </w:t>
            </w:r>
            <w:proofErr w:type="spellStart"/>
            <w:r>
              <w:rPr>
                <w:rFonts w:ascii="Times New Roman" w:eastAsia="Times New Roman" w:hAnsi="Times New Roman" w:cs="Times New Roman"/>
              </w:rPr>
              <w:t>CMake</w:t>
            </w:r>
            <w:proofErr w:type="spellEnd"/>
            <w:r>
              <w:rPr>
                <w:rFonts w:ascii="Times New Roman" w:eastAsia="Times New Roman" w:hAnsi="Times New Roman" w:cs="Times New Roman"/>
              </w:rPr>
              <w:t xml:space="preserve">, </w:t>
            </w:r>
            <w:proofErr w:type="spellStart"/>
            <w:r w:rsidR="00F45A28">
              <w:rPr>
                <w:rFonts w:ascii="Times New Roman" w:eastAsia="Times New Roman" w:hAnsi="Times New Roman" w:cs="Times New Roman"/>
              </w:rPr>
              <w:t>P</w:t>
            </w:r>
            <w:r>
              <w:rPr>
                <w:rFonts w:ascii="Times New Roman" w:eastAsia="Times New Roman" w:hAnsi="Times New Roman" w:cs="Times New Roman"/>
              </w:rPr>
              <w:t>Thread</w:t>
            </w:r>
            <w:proofErr w:type="spellEnd"/>
            <w:r>
              <w:rPr>
                <w:rFonts w:ascii="Times New Roman" w:eastAsia="Times New Roman" w:hAnsi="Times New Roman" w:cs="Times New Roman"/>
              </w:rPr>
              <w:t xml:space="preserve"> and SDL2 and SDL2_ttf</w:t>
            </w:r>
          </w:p>
          <w:p w:rsidR="006133C5" w:rsidRDefault="00A96E38">
            <w:pPr>
              <w:pStyle w:val="ListParagraph"/>
              <w:numPr>
                <w:ilvl w:val="0"/>
                <w:numId w:val="4"/>
              </w:numPr>
              <w:spacing w:after="0"/>
              <w:rPr>
                <w:rFonts w:ascii="Times New Roman" w:eastAsia="Times New Roman" w:hAnsi="Times New Roman" w:cs="Times New Roman"/>
              </w:rPr>
            </w:pPr>
            <w:r>
              <w:rPr>
                <w:rFonts w:ascii="Times New Roman" w:eastAsia="Times New Roman" w:hAnsi="Times New Roman" w:cs="Times New Roman"/>
              </w:rPr>
              <w:t>SVM,PCA and KNN algorithms implemented in PREESM</w:t>
            </w:r>
          </w:p>
          <w:p w:rsidR="006133C5" w:rsidRDefault="0011190D">
            <w:pPr>
              <w:pStyle w:val="ListParagraph"/>
              <w:numPr>
                <w:ilvl w:val="0"/>
                <w:numId w:val="4"/>
              </w:numPr>
              <w:spacing w:after="0"/>
              <w:rPr>
                <w:rFonts w:ascii="Times New Roman" w:eastAsia="Times New Roman" w:hAnsi="Times New Roman" w:cs="Times New Roman"/>
              </w:rPr>
            </w:pPr>
            <w:r>
              <w:rPr>
                <w:rFonts w:ascii="Times New Roman" w:eastAsia="Times New Roman" w:hAnsi="Times New Roman" w:cs="Times New Roman"/>
              </w:rPr>
              <w:t>K-Means C Serial V</w:t>
            </w:r>
            <w:r w:rsidR="00A96E38">
              <w:rPr>
                <w:rFonts w:ascii="Times New Roman" w:eastAsia="Times New Roman" w:hAnsi="Times New Roman" w:cs="Times New Roman"/>
              </w:rPr>
              <w:t>ersion</w:t>
            </w:r>
          </w:p>
          <w:p w:rsidR="006133C5" w:rsidRDefault="006133C5">
            <w:pPr>
              <w:spacing w:after="0"/>
              <w:rPr>
                <w:rFonts w:ascii="Times New Roman" w:eastAsia="Times New Roman" w:hAnsi="Times New Roman" w:cs="Times New Roman"/>
              </w:rPr>
            </w:pPr>
          </w:p>
          <w:p w:rsidR="00C06FA4" w:rsidRDefault="00C06FA4">
            <w:pPr>
              <w:spacing w:after="0"/>
              <w:rPr>
                <w:rFonts w:ascii="Times New Roman" w:eastAsia="Times New Roman" w:hAnsi="Times New Roman" w:cs="Times New Roman"/>
                <w:u w:val="single"/>
              </w:rPr>
            </w:pPr>
          </w:p>
          <w:p w:rsidR="006133C5" w:rsidRDefault="00A96E38">
            <w:pPr>
              <w:spacing w:after="0"/>
              <w:rPr>
                <w:b/>
                <w:u w:val="single"/>
              </w:rPr>
            </w:pPr>
            <w:r>
              <w:rPr>
                <w:rFonts w:ascii="Times New Roman" w:eastAsia="Times New Roman" w:hAnsi="Times New Roman" w:cs="Times New Roman"/>
                <w:b/>
                <w:u w:val="single"/>
              </w:rPr>
              <w:t>Time Schedule</w:t>
            </w:r>
          </w:p>
          <w:p w:rsidR="006133C5" w:rsidRDefault="00A96E38">
            <w:pPr>
              <w:pStyle w:val="ListParagraph"/>
              <w:spacing w:after="0"/>
              <w:rPr>
                <w:rFonts w:ascii="Times New Roman" w:eastAsia="Times New Roman" w:hAnsi="Times New Roman" w:cs="Times New Roman"/>
              </w:rPr>
            </w:pPr>
            <w:r>
              <w:rPr>
                <w:rFonts w:ascii="Times New Roman" w:eastAsia="Times New Roman" w:hAnsi="Times New Roman" w:cs="Times New Roman"/>
              </w:rPr>
              <w:t xml:space="preserve"> </w:t>
            </w:r>
          </w:p>
          <w:p w:rsidR="006133C5" w:rsidRDefault="00A96E38">
            <w:pPr>
              <w:spacing w:after="0"/>
              <w:rPr>
                <w:rFonts w:ascii="Times New Roman" w:eastAsia="Times New Roman" w:hAnsi="Times New Roman" w:cs="Times New Roman"/>
              </w:rPr>
            </w:pPr>
            <w:r>
              <w:rPr>
                <w:rFonts w:ascii="Times New Roman" w:eastAsia="Times New Roman" w:hAnsi="Times New Roman" w:cs="Times New Roman"/>
              </w:rPr>
              <w:t xml:space="preserve">In order to follow a schedule and meet all requirements set out in the project, </w:t>
            </w:r>
            <w:r w:rsidR="00AE0EF8">
              <w:rPr>
                <w:rFonts w:ascii="Times New Roman" w:eastAsia="Times New Roman" w:hAnsi="Times New Roman" w:cs="Times New Roman"/>
              </w:rPr>
              <w:t>the duration of each</w:t>
            </w:r>
            <w:r w:rsidR="00D51C94">
              <w:rPr>
                <w:rFonts w:ascii="Times New Roman" w:eastAsia="Times New Roman" w:hAnsi="Times New Roman" w:cs="Times New Roman"/>
              </w:rPr>
              <w:t xml:space="preserve"> task</w:t>
            </w:r>
            <w:r w:rsidR="00AE0EF8">
              <w:rPr>
                <w:rFonts w:ascii="Times New Roman" w:eastAsia="Times New Roman" w:hAnsi="Times New Roman" w:cs="Times New Roman"/>
              </w:rPr>
              <w:t xml:space="preserve"> is as follows: </w:t>
            </w:r>
          </w:p>
          <w:p w:rsidR="00C46F49" w:rsidRDefault="00C46F49">
            <w:pPr>
              <w:spacing w:after="0"/>
              <w:rPr>
                <w:rFonts w:ascii="Times New Roman" w:eastAsia="Times New Roman" w:hAnsi="Times New Roman" w:cs="Times New Roman"/>
              </w:rPr>
            </w:pP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1:    14/02/2019 -  28/02/2019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2:    28/02/2019 -  14/03/2019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3:    04/03/2019 -  18/03/2019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4:    11/03/2019 -  01/04/2019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5:    16/03/2019 -  21/04/2019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6:    21/04/2019 -  25/05/2019</w:t>
            </w:r>
          </w:p>
          <w:p w:rsidR="006133C5" w:rsidRDefault="00A96E38">
            <w:pPr>
              <w:pStyle w:val="ListParagraph"/>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Task 7:    25/05/2019 -  18/06/2019</w:t>
            </w:r>
          </w:p>
          <w:p w:rsidR="00C06FA4" w:rsidRDefault="00C06FA4">
            <w:pPr>
              <w:spacing w:after="0"/>
              <w:rPr>
                <w:rFonts w:ascii="Times New Roman" w:eastAsia="Times New Roman" w:hAnsi="Times New Roman" w:cs="Times New Roman"/>
              </w:rPr>
            </w:pPr>
          </w:p>
          <w:p w:rsidR="006133C5" w:rsidRDefault="006133C5">
            <w:pPr>
              <w:spacing w:after="0"/>
              <w:rPr>
                <w:rFonts w:ascii="Times New Roman" w:eastAsia="Times New Roman" w:hAnsi="Times New Roman" w:cs="Times New Roman"/>
              </w:rPr>
            </w:pPr>
          </w:p>
          <w:p w:rsidR="006133C5" w:rsidRDefault="00A96E38">
            <w:pPr>
              <w:spacing w:after="0"/>
              <w:rPr>
                <w:b/>
                <w:u w:val="single"/>
              </w:rPr>
            </w:pPr>
            <w:r>
              <w:rPr>
                <w:rFonts w:ascii="Times New Roman" w:eastAsia="Times New Roman" w:hAnsi="Times New Roman" w:cs="Times New Roman"/>
                <w:b/>
                <w:u w:val="single"/>
              </w:rPr>
              <w:t>Bibliography</w:t>
            </w:r>
          </w:p>
          <w:p w:rsidR="006133C5" w:rsidRDefault="006133C5">
            <w:pPr>
              <w:spacing w:after="0"/>
              <w:rPr>
                <w:rFonts w:ascii="Times New Roman" w:eastAsia="Times New Roman" w:hAnsi="Times New Roman" w:cs="Times New Roman"/>
                <w:u w:val="single"/>
              </w:rPr>
            </w:pPr>
          </w:p>
          <w:p w:rsidR="006133C5" w:rsidRDefault="008D69DC">
            <w:pPr>
              <w:spacing w:after="0"/>
              <w:rPr>
                <w:b/>
              </w:rPr>
            </w:pPr>
            <w:r>
              <w:rPr>
                <w:rFonts w:ascii="Times New Roman" w:eastAsia="Times New Roman" w:hAnsi="Times New Roman" w:cs="Times New Roman"/>
                <w:b/>
              </w:rPr>
              <w:t>PCA,</w:t>
            </w:r>
            <w:r w:rsidR="00244334">
              <w:rPr>
                <w:rFonts w:ascii="Times New Roman" w:eastAsia="Times New Roman" w:hAnsi="Times New Roman" w:cs="Times New Roman"/>
                <w:b/>
              </w:rPr>
              <w:t xml:space="preserve"> </w:t>
            </w:r>
            <w:r>
              <w:rPr>
                <w:rFonts w:ascii="Times New Roman" w:eastAsia="Times New Roman" w:hAnsi="Times New Roman" w:cs="Times New Roman"/>
                <w:b/>
              </w:rPr>
              <w:t>SVM and KNN using</w:t>
            </w:r>
            <w:r w:rsidR="00A96E38">
              <w:rPr>
                <w:rFonts w:ascii="Times New Roman" w:eastAsia="Times New Roman" w:hAnsi="Times New Roman" w:cs="Times New Roman"/>
                <w:b/>
              </w:rPr>
              <w:t xml:space="preserve"> PREESM</w:t>
            </w:r>
          </w:p>
          <w:p w:rsidR="006133C5" w:rsidRDefault="00A96E38">
            <w:pPr>
              <w:spacing w:after="0"/>
            </w:pPr>
            <w:r>
              <w:rPr>
                <w:rFonts w:ascii="Times New Roman" w:eastAsia="Times New Roman" w:hAnsi="Times New Roman" w:cs="Times New Roman"/>
              </w:rPr>
              <w:t xml:space="preserve">[1] </w:t>
            </w:r>
            <w:hyperlink r:id="rId9">
              <w:r>
                <w:rPr>
                  <w:rStyle w:val="InternetLink"/>
                  <w:rFonts w:ascii="Times New Roman" w:eastAsia="Times New Roman" w:hAnsi="Times New Roman" w:cs="Times New Roman"/>
                </w:rPr>
                <w:t>https://gitlab.citsem.upm.es/dmadronal/HSI_cancer_detection</w:t>
              </w:r>
            </w:hyperlink>
          </w:p>
          <w:p w:rsidR="00C06FA4" w:rsidRDefault="00C06FA4">
            <w:pPr>
              <w:spacing w:after="0"/>
              <w:rPr>
                <w:rFonts w:ascii="Times New Roman" w:eastAsia="Times New Roman" w:hAnsi="Times New Roman" w:cs="Times New Roman"/>
              </w:rPr>
            </w:pPr>
          </w:p>
          <w:p w:rsidR="00CA74EB" w:rsidRPr="00CA74EB" w:rsidRDefault="00A96E38">
            <w:pPr>
              <w:spacing w:after="0"/>
              <w:rPr>
                <w:rFonts w:ascii="Times New Roman" w:eastAsia="Times New Roman" w:hAnsi="Times New Roman" w:cs="Times New Roman"/>
                <w:b/>
              </w:rPr>
            </w:pPr>
            <w:r>
              <w:rPr>
                <w:rFonts w:ascii="Times New Roman" w:eastAsia="Times New Roman" w:hAnsi="Times New Roman" w:cs="Times New Roman"/>
                <w:b/>
              </w:rPr>
              <w:t>PREESM Tutorials</w:t>
            </w:r>
          </w:p>
          <w:p w:rsidR="006133C5" w:rsidRDefault="00A96E38">
            <w:pPr>
              <w:spacing w:after="0"/>
              <w:rPr>
                <w:rStyle w:val="InternetLink"/>
                <w:rFonts w:ascii="Times New Roman" w:eastAsia="Times New Roman" w:hAnsi="Times New Roman" w:cs="Times New Roman"/>
              </w:rPr>
            </w:pPr>
            <w:r>
              <w:rPr>
                <w:rFonts w:ascii="Times New Roman" w:eastAsia="Times New Roman" w:hAnsi="Times New Roman" w:cs="Times New Roman"/>
              </w:rPr>
              <w:t xml:space="preserve">[2] </w:t>
            </w:r>
            <w:hyperlink r:id="rId10">
              <w:r>
                <w:rPr>
                  <w:rStyle w:val="InternetLink"/>
                  <w:rFonts w:ascii="Times New Roman" w:eastAsia="Times New Roman" w:hAnsi="Times New Roman" w:cs="Times New Roman"/>
                </w:rPr>
                <w:t>https://preesm.github.io/tutos/intro/</w:t>
              </w:r>
            </w:hyperlink>
          </w:p>
          <w:p w:rsidR="006133C5" w:rsidRDefault="006133C5">
            <w:pPr>
              <w:spacing w:after="0"/>
              <w:rPr>
                <w:rFonts w:ascii="Times New Roman" w:eastAsia="Times New Roman" w:hAnsi="Times New Roman" w:cs="Times New Roman"/>
              </w:rPr>
            </w:pPr>
          </w:p>
          <w:p w:rsidR="00451CFC" w:rsidRDefault="00451CFC">
            <w:pPr>
              <w:spacing w:after="0"/>
              <w:rPr>
                <w:rFonts w:ascii="Times New Roman" w:eastAsia="Times New Roman" w:hAnsi="Times New Roman" w:cs="Times New Roman"/>
              </w:rPr>
            </w:pPr>
          </w:p>
          <w:p w:rsidR="00451CFC" w:rsidRDefault="00451CFC">
            <w:pPr>
              <w:spacing w:after="0"/>
              <w:rPr>
                <w:rFonts w:ascii="Times New Roman" w:eastAsia="Times New Roman" w:hAnsi="Times New Roman" w:cs="Times New Roman"/>
              </w:rPr>
            </w:pPr>
          </w:p>
          <w:p w:rsidR="00F8565E" w:rsidRDefault="00F8565E">
            <w:pPr>
              <w:spacing w:after="0"/>
              <w:rPr>
                <w:rFonts w:ascii="Times New Roman" w:eastAsia="Times New Roman" w:hAnsi="Times New Roman" w:cs="Times New Roman"/>
                <w:b/>
              </w:rPr>
            </w:pPr>
          </w:p>
          <w:p w:rsidR="006133C5" w:rsidRDefault="007667AF">
            <w:pPr>
              <w:spacing w:after="0"/>
              <w:rPr>
                <w:b/>
              </w:rPr>
            </w:pPr>
            <w:r>
              <w:rPr>
                <w:rFonts w:ascii="Times New Roman" w:eastAsia="Times New Roman" w:hAnsi="Times New Roman" w:cs="Times New Roman"/>
                <w:b/>
              </w:rPr>
              <w:t>K-M</w:t>
            </w:r>
            <w:r w:rsidR="00764323">
              <w:rPr>
                <w:rFonts w:ascii="Times New Roman" w:eastAsia="Times New Roman" w:hAnsi="Times New Roman" w:cs="Times New Roman"/>
                <w:b/>
              </w:rPr>
              <w:t>eans C Serial V</w:t>
            </w:r>
            <w:r w:rsidR="00A96E38">
              <w:rPr>
                <w:rFonts w:ascii="Times New Roman" w:eastAsia="Times New Roman" w:hAnsi="Times New Roman" w:cs="Times New Roman"/>
                <w:b/>
              </w:rPr>
              <w:t>ersion</w:t>
            </w:r>
          </w:p>
          <w:p w:rsidR="006133C5" w:rsidRDefault="00A96E38">
            <w:pPr>
              <w:spacing w:after="0"/>
            </w:pPr>
            <w:r>
              <w:rPr>
                <w:rFonts w:ascii="Times New Roman" w:eastAsia="Times New Roman" w:hAnsi="Times New Roman" w:cs="Times New Roman"/>
              </w:rPr>
              <w:t xml:space="preserve">[3] </w:t>
            </w:r>
            <w:hyperlink r:id="rId11">
              <w:r>
                <w:rPr>
                  <w:rStyle w:val="InternetLink"/>
                  <w:rFonts w:ascii="Times New Roman" w:eastAsia="Times New Roman" w:hAnsi="Times New Roman" w:cs="Times New Roman"/>
                </w:rPr>
                <w:t>https://drive.upm.es/index.php/s/K8ZmqNOivQoOxKE</w:t>
              </w:r>
            </w:hyperlink>
          </w:p>
          <w:p w:rsidR="006133C5" w:rsidRDefault="006133C5">
            <w:pPr>
              <w:spacing w:after="0"/>
              <w:rPr>
                <w:rFonts w:ascii="Times New Roman" w:eastAsia="Times New Roman" w:hAnsi="Times New Roman" w:cs="Times New Roman"/>
              </w:rPr>
            </w:pPr>
          </w:p>
          <w:p w:rsidR="00CA74EB" w:rsidRDefault="00A96E38">
            <w:pPr>
              <w:spacing w:after="0"/>
              <w:rPr>
                <w:rFonts w:ascii="Times New Roman" w:eastAsia="Times New Roman" w:hAnsi="Times New Roman" w:cs="Times New Roman"/>
                <w:b/>
              </w:rPr>
            </w:pPr>
            <w:r>
              <w:rPr>
                <w:rFonts w:ascii="Times New Roman" w:eastAsia="Times New Roman" w:hAnsi="Times New Roman" w:cs="Times New Roman"/>
                <w:b/>
              </w:rPr>
              <w:t>K-Means</w:t>
            </w:r>
          </w:p>
          <w:p w:rsidR="00CA74EB" w:rsidRPr="00CA74EB" w:rsidRDefault="00CA74EB">
            <w:pPr>
              <w:spacing w:after="0"/>
              <w:rPr>
                <w:b/>
              </w:rPr>
            </w:pPr>
          </w:p>
          <w:p w:rsidR="006133C5" w:rsidRDefault="00A96E38">
            <w:pPr>
              <w:spacing w:after="0"/>
              <w:jc w:val="left"/>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Emanuele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Torti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Giordana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Florimbi</w:t>
            </w:r>
            <w:proofErr w:type="spellEnd"/>
            <w:r>
              <w:rPr>
                <w:rFonts w:ascii="Times New Roman" w:eastAsia="Times New Roman" w:hAnsi="Times New Roman" w:cs="Times New Roman"/>
              </w:rPr>
              <w:t>, Fra</w:t>
            </w:r>
            <w:r w:rsidR="00C14DC2">
              <w:rPr>
                <w:rFonts w:ascii="Times New Roman" w:eastAsia="Times New Roman" w:hAnsi="Times New Roman" w:cs="Times New Roman"/>
              </w:rPr>
              <w:t xml:space="preserve">ncesca </w:t>
            </w:r>
            <w:proofErr w:type="spellStart"/>
            <w:r w:rsidR="00C14DC2">
              <w:rPr>
                <w:rFonts w:ascii="Times New Roman" w:eastAsia="Times New Roman" w:hAnsi="Times New Roman" w:cs="Times New Roman"/>
              </w:rPr>
              <w:t>Castelli</w:t>
            </w:r>
            <w:proofErr w:type="spellEnd"/>
            <w:r w:rsidR="00C14DC2">
              <w:rPr>
                <w:rFonts w:ascii="Times New Roman" w:eastAsia="Times New Roman" w:hAnsi="Times New Roman" w:cs="Times New Roman"/>
              </w:rPr>
              <w:t xml:space="preserve">, Samuel Ortega, </w:t>
            </w:r>
            <w:proofErr w:type="spellStart"/>
            <w:r w:rsidR="00C14DC2">
              <w:rPr>
                <w:rFonts w:ascii="Times New Roman" w:eastAsia="Times New Roman" w:hAnsi="Times New Roman" w:cs="Times New Roman"/>
              </w:rPr>
              <w:t>Himar</w:t>
            </w:r>
            <w:proofErr w:type="spellEnd"/>
            <w:r w:rsidR="00C14DC2">
              <w:rPr>
                <w:rFonts w:ascii="Times New Roman" w:eastAsia="Times New Roman" w:hAnsi="Times New Roman" w:cs="Times New Roman"/>
              </w:rPr>
              <w:t xml:space="preserve"> </w:t>
            </w:r>
            <w:proofErr w:type="spellStart"/>
            <w:r w:rsidR="00C14DC2">
              <w:rPr>
                <w:rFonts w:ascii="Times New Roman" w:eastAsia="Times New Roman" w:hAnsi="Times New Roman" w:cs="Times New Roman"/>
              </w:rPr>
              <w:t>Fabelo</w:t>
            </w:r>
            <w:proofErr w:type="spellEnd"/>
            <w:r w:rsidR="00C14DC2">
              <w:rPr>
                <w:rFonts w:ascii="Times New Roman" w:eastAsia="Times New Roman" w:hAnsi="Times New Roman" w:cs="Times New Roman"/>
              </w:rPr>
              <w:t xml:space="preserve"> , Gustavo Marrero </w:t>
            </w:r>
            <w:proofErr w:type="spellStart"/>
            <w:r w:rsidR="00C14DC2">
              <w:rPr>
                <w:rFonts w:ascii="Times New Roman" w:eastAsia="Times New Roman" w:hAnsi="Times New Roman" w:cs="Times New Roman"/>
              </w:rPr>
              <w:t>Callicó</w:t>
            </w:r>
            <w:proofErr w:type="spellEnd"/>
            <w:r>
              <w:rPr>
                <w:rFonts w:ascii="Times New Roman" w:eastAsia="Times New Roman" w:hAnsi="Times New Roman" w:cs="Times New Roman"/>
              </w:rPr>
              <w:t xml:space="preserve">, Margarita Marrero-Martin and Francesco </w:t>
            </w:r>
            <w:proofErr w:type="spellStart"/>
            <w:r>
              <w:rPr>
                <w:rFonts w:ascii="Times New Roman" w:eastAsia="Times New Roman" w:hAnsi="Times New Roman" w:cs="Times New Roman"/>
              </w:rPr>
              <w:t>Leporati</w:t>
            </w:r>
            <w:proofErr w:type="spellEnd"/>
            <w:r>
              <w:rPr>
                <w:rFonts w:ascii="Times New Roman" w:eastAsia="Times New Roman" w:hAnsi="Times New Roman" w:cs="Times New Roman"/>
              </w:rPr>
              <w:t xml:space="preserve">. (2018). Parallel K-Means Clustering for Brain Cancer Detection Using Hyperspectral Images. </w:t>
            </w:r>
            <w:r w:rsidR="004A52E8">
              <w:rPr>
                <w:rFonts w:ascii="Times New Roman" w:eastAsia="Times New Roman" w:hAnsi="Times New Roman" w:cs="Times New Roman"/>
                <w:i/>
              </w:rPr>
              <w:t>Electronics. 7</w:t>
            </w:r>
            <w:r>
              <w:rPr>
                <w:rFonts w:ascii="Times New Roman" w:eastAsia="Times New Roman" w:hAnsi="Times New Roman" w:cs="Times New Roman"/>
                <w:i/>
              </w:rPr>
              <w:t xml:space="preserve">, </w:t>
            </w:r>
            <w:r>
              <w:rPr>
                <w:rFonts w:ascii="Times New Roman" w:eastAsia="Times New Roman" w:hAnsi="Times New Roman" w:cs="Times New Roman"/>
              </w:rPr>
              <w:t>283.</w:t>
            </w:r>
          </w:p>
          <w:p w:rsidR="006133C5" w:rsidRDefault="006133C5">
            <w:pPr>
              <w:spacing w:after="0"/>
              <w:rPr>
                <w:rFonts w:ascii="Times New Roman" w:eastAsia="Times New Roman" w:hAnsi="Times New Roman" w:cs="Times New Roman"/>
                <w:b/>
              </w:rPr>
            </w:pPr>
          </w:p>
          <w:p w:rsidR="006133C5" w:rsidRDefault="00A96E38">
            <w:pPr>
              <w:spacing w:after="0"/>
              <w:rPr>
                <w:rFonts w:ascii="Times New Roman" w:eastAsia="Times New Roman" w:hAnsi="Times New Roman" w:cs="Times New Roman"/>
                <w:b/>
              </w:rPr>
            </w:pPr>
            <w:proofErr w:type="spellStart"/>
            <w:r>
              <w:rPr>
                <w:rFonts w:ascii="Times New Roman" w:eastAsia="Times New Roman" w:hAnsi="Times New Roman" w:cs="Times New Roman"/>
                <w:b/>
              </w:rPr>
              <w:t>Manycore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Arquitectures</w:t>
            </w:r>
            <w:proofErr w:type="spellEnd"/>
          </w:p>
          <w:p w:rsidR="00CA74EB" w:rsidRPr="00CA74EB" w:rsidRDefault="00CA74EB">
            <w:pPr>
              <w:spacing w:after="0"/>
              <w:rPr>
                <w:b/>
              </w:rPr>
            </w:pPr>
          </w:p>
          <w:p w:rsidR="006133C5" w:rsidRPr="00AA551E" w:rsidRDefault="00FD377B">
            <w:pPr>
              <w:spacing w:after="0"/>
              <w:rPr>
                <w:rFonts w:ascii="Times New Roman" w:eastAsia="Times New Roman" w:hAnsi="Times New Roman" w:cs="Times New Roman"/>
                <w:i/>
              </w:rPr>
            </w:pPr>
            <w:r>
              <w:rPr>
                <w:rFonts w:ascii="Times New Roman" w:eastAsia="Times New Roman" w:hAnsi="Times New Roman" w:cs="Times New Roman"/>
              </w:rPr>
              <w:t xml:space="preserve">[5] R. </w:t>
            </w:r>
            <w:proofErr w:type="spellStart"/>
            <w:r>
              <w:rPr>
                <w:rFonts w:ascii="Times New Roman" w:eastAsia="Times New Roman" w:hAnsi="Times New Roman" w:cs="Times New Roman"/>
              </w:rPr>
              <w:t>Lazcano</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Madroñal</w:t>
            </w:r>
            <w:proofErr w:type="spellEnd"/>
            <w:r>
              <w:rPr>
                <w:rFonts w:ascii="Times New Roman" w:eastAsia="Times New Roman" w:hAnsi="Times New Roman" w:cs="Times New Roman"/>
              </w:rPr>
              <w:t xml:space="preserve">, R. Salvador, K. </w:t>
            </w:r>
            <w:proofErr w:type="spellStart"/>
            <w:r>
              <w:rPr>
                <w:rFonts w:ascii="Times New Roman" w:eastAsia="Times New Roman" w:hAnsi="Times New Roman" w:cs="Times New Roman"/>
              </w:rPr>
              <w:t>Desnos</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Pelcat</w:t>
            </w:r>
            <w:proofErr w:type="spellEnd"/>
            <w:r>
              <w:rPr>
                <w:rFonts w:ascii="Times New Roman" w:eastAsia="Times New Roman" w:hAnsi="Times New Roman" w:cs="Times New Roman"/>
              </w:rPr>
              <w:t xml:space="preserve">, R. Guerra, H. </w:t>
            </w:r>
            <w:proofErr w:type="spellStart"/>
            <w:r>
              <w:rPr>
                <w:rFonts w:ascii="Times New Roman" w:eastAsia="Times New Roman" w:hAnsi="Times New Roman" w:cs="Times New Roman"/>
              </w:rPr>
              <w:t>Fabelo</w:t>
            </w:r>
            <w:proofErr w:type="spellEnd"/>
            <w:r>
              <w:rPr>
                <w:rFonts w:ascii="Times New Roman" w:eastAsia="Times New Roman" w:hAnsi="Times New Roman" w:cs="Times New Roman"/>
              </w:rPr>
              <w:t xml:space="preserve">, S. Ortega, S. </w:t>
            </w:r>
            <w:proofErr w:type="spellStart"/>
            <w:r>
              <w:rPr>
                <w:rFonts w:ascii="Times New Roman" w:eastAsia="Times New Roman" w:hAnsi="Times New Roman" w:cs="Times New Roman"/>
              </w:rPr>
              <w:t>López</w:t>
            </w:r>
            <w:proofErr w:type="spellEnd"/>
            <w:r w:rsidR="00A96E38">
              <w:rPr>
                <w:rFonts w:ascii="Times New Roman" w:eastAsia="Times New Roman" w:hAnsi="Times New Roman" w:cs="Times New Roman"/>
              </w:rPr>
              <w:t xml:space="preserve">, G. M. </w:t>
            </w:r>
            <w:proofErr w:type="spellStart"/>
            <w:r w:rsidR="00A96E38">
              <w:rPr>
                <w:rFonts w:ascii="Times New Roman" w:eastAsia="Times New Roman" w:hAnsi="Times New Roman" w:cs="Times New Roman"/>
              </w:rPr>
              <w:t>Callic</w:t>
            </w:r>
            <w:r>
              <w:rPr>
                <w:rFonts w:ascii="Times New Roman" w:eastAsia="Times New Roman" w:hAnsi="Times New Roman" w:cs="Times New Roman"/>
              </w:rPr>
              <w:t>ó</w:t>
            </w:r>
            <w:proofErr w:type="spellEnd"/>
            <w:r w:rsidR="00AF1659">
              <w:rPr>
                <w:rFonts w:ascii="Times New Roman" w:eastAsia="Times New Roman" w:hAnsi="Times New Roman" w:cs="Times New Roman"/>
              </w:rPr>
              <w:t>, E. Juárez and  C. Sanz</w:t>
            </w:r>
            <w:r w:rsidR="00E44D6E">
              <w:rPr>
                <w:rFonts w:ascii="Times New Roman" w:eastAsia="Times New Roman" w:hAnsi="Times New Roman" w:cs="Times New Roman"/>
              </w:rPr>
              <w:t>.</w:t>
            </w:r>
            <w:r w:rsidR="0082405F">
              <w:rPr>
                <w:rFonts w:ascii="Times New Roman" w:eastAsia="Times New Roman" w:hAnsi="Times New Roman" w:cs="Times New Roman"/>
              </w:rPr>
              <w:t xml:space="preserve"> (2017</w:t>
            </w:r>
            <w:r w:rsidR="00A96E38">
              <w:rPr>
                <w:rFonts w:ascii="Times New Roman" w:eastAsia="Times New Roman" w:hAnsi="Times New Roman" w:cs="Times New Roman"/>
              </w:rPr>
              <w:t xml:space="preserve">). Porting a PCA-based Hyperspectral Image Dimensionality Reduction Algorithm for Brain Cancer Detection on a </w:t>
            </w:r>
            <w:proofErr w:type="spellStart"/>
            <w:r w:rsidR="00A96E38">
              <w:rPr>
                <w:rFonts w:ascii="Times New Roman" w:eastAsia="Times New Roman" w:hAnsi="Times New Roman" w:cs="Times New Roman"/>
              </w:rPr>
              <w:t>Manycore</w:t>
            </w:r>
            <w:proofErr w:type="spellEnd"/>
            <w:r w:rsidR="00A96E38">
              <w:rPr>
                <w:rFonts w:ascii="Times New Roman" w:eastAsia="Times New Roman" w:hAnsi="Times New Roman" w:cs="Times New Roman"/>
              </w:rPr>
              <w:t xml:space="preserve"> Architecture.</w:t>
            </w:r>
            <w:r w:rsidR="00AA551E">
              <w:rPr>
                <w:rFonts w:ascii="Times New Roman" w:eastAsia="Times New Roman" w:hAnsi="Times New Roman" w:cs="Times New Roman"/>
              </w:rPr>
              <w:t xml:space="preserve"> </w:t>
            </w:r>
            <w:r w:rsidR="0082405F">
              <w:rPr>
                <w:rFonts w:ascii="Times New Roman" w:eastAsia="Times New Roman" w:hAnsi="Times New Roman" w:cs="Times New Roman"/>
                <w:i/>
              </w:rPr>
              <w:t xml:space="preserve">Syst. </w:t>
            </w:r>
            <w:proofErr w:type="spellStart"/>
            <w:r w:rsidR="0082405F">
              <w:rPr>
                <w:rFonts w:ascii="Times New Roman" w:eastAsia="Times New Roman" w:hAnsi="Times New Roman" w:cs="Times New Roman"/>
                <w:i/>
              </w:rPr>
              <w:t>Archit</w:t>
            </w:r>
            <w:proofErr w:type="spellEnd"/>
            <w:r w:rsidR="00AA551E" w:rsidRPr="00AA551E">
              <w:rPr>
                <w:rFonts w:ascii="Times New Roman" w:eastAsia="Times New Roman" w:hAnsi="Times New Roman" w:cs="Times New Roman"/>
                <w:i/>
              </w:rPr>
              <w:t>, 77, 101–111.</w:t>
            </w:r>
          </w:p>
          <w:p w:rsidR="006133C5" w:rsidRPr="00AA551E" w:rsidRDefault="006133C5">
            <w:pPr>
              <w:spacing w:after="0"/>
              <w:rPr>
                <w:rFonts w:ascii="Times New Roman" w:eastAsia="Times New Roman" w:hAnsi="Times New Roman" w:cs="Times New Roman"/>
                <w:b/>
                <w:i/>
              </w:rPr>
            </w:pPr>
          </w:p>
          <w:p w:rsidR="006133C5" w:rsidRDefault="00F4739A">
            <w:pPr>
              <w:spacing w:after="0"/>
              <w:rPr>
                <w:rFonts w:ascii="Times New Roman" w:eastAsia="Times New Roman" w:hAnsi="Times New Roman" w:cs="Times New Roman"/>
              </w:rPr>
            </w:pPr>
            <w:r>
              <w:rPr>
                <w:rFonts w:ascii="Times New Roman" w:eastAsia="Times New Roman" w:hAnsi="Times New Roman" w:cs="Times New Roman"/>
              </w:rPr>
              <w:t>[6</w:t>
            </w:r>
            <w:r w:rsidR="00A96E38">
              <w:rPr>
                <w:rFonts w:ascii="Times New Roman" w:eastAsia="Times New Roman" w:hAnsi="Times New Roman" w:cs="Times New Roman"/>
              </w:rPr>
              <w:t xml:space="preserve">] R. </w:t>
            </w:r>
            <w:proofErr w:type="spellStart"/>
            <w:r w:rsidR="00A96E38">
              <w:rPr>
                <w:rFonts w:ascii="Times New Roman" w:eastAsia="Times New Roman" w:hAnsi="Times New Roman" w:cs="Times New Roman"/>
              </w:rPr>
              <w:t>Lazcano</w:t>
            </w:r>
            <w:proofErr w:type="spellEnd"/>
            <w:r w:rsidR="00A96E38">
              <w:rPr>
                <w:rFonts w:ascii="Times New Roman" w:eastAsia="Times New Roman" w:hAnsi="Times New Roman" w:cs="Times New Roman"/>
              </w:rPr>
              <w:t xml:space="preserve">, D. </w:t>
            </w:r>
            <w:proofErr w:type="spellStart"/>
            <w:r w:rsidR="00A96E38">
              <w:rPr>
                <w:rFonts w:ascii="Times New Roman" w:eastAsia="Times New Roman" w:hAnsi="Times New Roman" w:cs="Times New Roman"/>
              </w:rPr>
              <w:t>Madroñal</w:t>
            </w:r>
            <w:proofErr w:type="spellEnd"/>
            <w:r w:rsidR="00A96E38">
              <w:rPr>
                <w:rFonts w:ascii="Times New Roman" w:eastAsia="Times New Roman" w:hAnsi="Times New Roman" w:cs="Times New Roman"/>
              </w:rPr>
              <w:t xml:space="preserve">, H. </w:t>
            </w:r>
            <w:proofErr w:type="spellStart"/>
            <w:r w:rsidR="00A96E38">
              <w:rPr>
                <w:rFonts w:ascii="Times New Roman" w:eastAsia="Times New Roman" w:hAnsi="Times New Roman" w:cs="Times New Roman"/>
              </w:rPr>
              <w:t>Fabelo</w:t>
            </w:r>
            <w:proofErr w:type="spellEnd"/>
            <w:r w:rsidR="00A96E38">
              <w:rPr>
                <w:rFonts w:ascii="Times New Roman" w:eastAsia="Times New Roman" w:hAnsi="Times New Roman" w:cs="Times New Roman"/>
              </w:rPr>
              <w:t xml:space="preserve">, S. Ortega, R. Salvador, G.M. </w:t>
            </w:r>
            <w:proofErr w:type="spellStart"/>
            <w:r w:rsidR="00A96E38">
              <w:rPr>
                <w:rFonts w:ascii="Times New Roman" w:eastAsia="Times New Roman" w:hAnsi="Times New Roman" w:cs="Times New Roman"/>
              </w:rPr>
              <w:t>Callicó</w:t>
            </w:r>
            <w:proofErr w:type="spellEnd"/>
            <w:r w:rsidR="00A96E38">
              <w:rPr>
                <w:rFonts w:ascii="Times New Roman" w:eastAsia="Times New Roman" w:hAnsi="Times New Roman" w:cs="Times New Roman"/>
              </w:rPr>
              <w:t xml:space="preserve">, E. Juárez and C. Sanz. </w:t>
            </w:r>
            <w:r w:rsidR="00E82405">
              <w:rPr>
                <w:rFonts w:ascii="Times New Roman" w:eastAsia="Times New Roman" w:hAnsi="Times New Roman" w:cs="Times New Roman"/>
              </w:rPr>
              <w:t xml:space="preserve"> </w:t>
            </w:r>
            <w:r w:rsidR="00A96E38">
              <w:rPr>
                <w:rFonts w:ascii="Times New Roman" w:eastAsia="Times New Roman" w:hAnsi="Times New Roman" w:cs="Times New Roman"/>
              </w:rPr>
              <w:t xml:space="preserve">(2017). Parallel implementation of an iterative PCA algorithm for hyperspectral images on a </w:t>
            </w:r>
            <w:proofErr w:type="spellStart"/>
            <w:r w:rsidR="00A96E38">
              <w:rPr>
                <w:rFonts w:ascii="Times New Roman" w:eastAsia="Times New Roman" w:hAnsi="Times New Roman" w:cs="Times New Roman"/>
              </w:rPr>
              <w:t>manycore</w:t>
            </w:r>
            <w:proofErr w:type="spellEnd"/>
            <w:r w:rsidR="00A96E38">
              <w:rPr>
                <w:rFonts w:ascii="Times New Roman" w:eastAsia="Times New Roman" w:hAnsi="Times New Roman" w:cs="Times New Roman"/>
              </w:rPr>
              <w:t xml:space="preserve"> platform.</w:t>
            </w:r>
            <w:r w:rsidR="005F3E9D">
              <w:rPr>
                <w:rFonts w:ascii="Times New Roman" w:eastAsia="Times New Roman" w:hAnsi="Times New Roman" w:cs="Times New Roman"/>
              </w:rPr>
              <w:t xml:space="preserve"> </w:t>
            </w:r>
            <w:r w:rsidR="0082405F" w:rsidRPr="0082405F">
              <w:rPr>
                <w:rFonts w:ascii="Times New Roman" w:eastAsia="Times New Roman" w:hAnsi="Times New Roman" w:cs="Times New Roman"/>
                <w:i/>
              </w:rPr>
              <w:t>Conference on Design and Architectures for Si</w:t>
            </w:r>
            <w:r w:rsidR="0082405F">
              <w:rPr>
                <w:rFonts w:ascii="Times New Roman" w:eastAsia="Times New Roman" w:hAnsi="Times New Roman" w:cs="Times New Roman"/>
                <w:i/>
              </w:rPr>
              <w:t>g</w:t>
            </w:r>
            <w:r w:rsidR="00505292">
              <w:rPr>
                <w:rFonts w:ascii="Times New Roman" w:eastAsia="Times New Roman" w:hAnsi="Times New Roman" w:cs="Times New Roman"/>
                <w:i/>
              </w:rPr>
              <w:t>nal and Image Processing, DASIP.</w:t>
            </w:r>
          </w:p>
          <w:p w:rsidR="006133C5" w:rsidRDefault="006133C5">
            <w:pPr>
              <w:spacing w:after="0"/>
              <w:rPr>
                <w:rFonts w:ascii="Times New Roman" w:eastAsia="Times New Roman" w:hAnsi="Times New Roman" w:cs="Times New Roman"/>
                <w:i/>
              </w:rPr>
            </w:pPr>
          </w:p>
          <w:p w:rsidR="006133C5" w:rsidRPr="00180E34" w:rsidRDefault="0067401F">
            <w:pPr>
              <w:spacing w:after="0"/>
              <w:rPr>
                <w:rFonts w:ascii="Times New Roman" w:eastAsia="Times New Roman" w:hAnsi="Times New Roman" w:cs="Times New Roman"/>
              </w:rPr>
            </w:pPr>
            <w:r>
              <w:rPr>
                <w:rFonts w:ascii="Times New Roman" w:eastAsia="Times New Roman" w:hAnsi="Times New Roman" w:cs="Times New Roman"/>
              </w:rPr>
              <w:t>[7</w:t>
            </w:r>
            <w:r w:rsidR="00A96E38">
              <w:rPr>
                <w:rFonts w:ascii="Times New Roman" w:eastAsia="Times New Roman" w:hAnsi="Times New Roman" w:cs="Times New Roman"/>
              </w:rPr>
              <w:t xml:space="preserve">] D. </w:t>
            </w:r>
            <w:proofErr w:type="spellStart"/>
            <w:r w:rsidR="00A96E38">
              <w:rPr>
                <w:rFonts w:ascii="Times New Roman" w:eastAsia="Times New Roman" w:hAnsi="Times New Roman" w:cs="Times New Roman"/>
              </w:rPr>
              <w:t>Madr</w:t>
            </w:r>
            <w:r w:rsidR="00180E34">
              <w:rPr>
                <w:rFonts w:ascii="Times New Roman" w:eastAsia="Times New Roman" w:hAnsi="Times New Roman" w:cs="Times New Roman"/>
              </w:rPr>
              <w:t>oñal</w:t>
            </w:r>
            <w:proofErr w:type="spellEnd"/>
            <w:r w:rsidR="00180E34">
              <w:rPr>
                <w:rFonts w:ascii="Times New Roman" w:eastAsia="Times New Roman" w:hAnsi="Times New Roman" w:cs="Times New Roman"/>
              </w:rPr>
              <w:t xml:space="preserve">, R. </w:t>
            </w:r>
            <w:proofErr w:type="spellStart"/>
            <w:r w:rsidR="00180E34">
              <w:rPr>
                <w:rFonts w:ascii="Times New Roman" w:eastAsia="Times New Roman" w:hAnsi="Times New Roman" w:cs="Times New Roman"/>
              </w:rPr>
              <w:t>Lazcano</w:t>
            </w:r>
            <w:proofErr w:type="spellEnd"/>
            <w:r w:rsidR="00180E34">
              <w:rPr>
                <w:rFonts w:ascii="Times New Roman" w:eastAsia="Times New Roman" w:hAnsi="Times New Roman" w:cs="Times New Roman"/>
              </w:rPr>
              <w:t>, R. Salvador</w:t>
            </w:r>
            <w:r w:rsidR="00A96E38">
              <w:rPr>
                <w:rFonts w:ascii="Times New Roman" w:eastAsia="Times New Roman" w:hAnsi="Times New Roman" w:cs="Times New Roman"/>
              </w:rPr>
              <w:t xml:space="preserve">, H. </w:t>
            </w:r>
            <w:proofErr w:type="spellStart"/>
            <w:r w:rsidR="00A96E38">
              <w:rPr>
                <w:rFonts w:ascii="Times New Roman" w:eastAsia="Times New Roman" w:hAnsi="Times New Roman" w:cs="Times New Roman"/>
              </w:rPr>
              <w:t>Fabelo</w:t>
            </w:r>
            <w:proofErr w:type="spellEnd"/>
            <w:r w:rsidR="00180E34">
              <w:rPr>
                <w:rFonts w:ascii="Times New Roman" w:eastAsia="Times New Roman" w:hAnsi="Times New Roman" w:cs="Times New Roman"/>
              </w:rPr>
              <w:t xml:space="preserve">, S. Ortega, G. M. </w:t>
            </w:r>
            <w:proofErr w:type="spellStart"/>
            <w:r w:rsidR="00180E34">
              <w:rPr>
                <w:rFonts w:ascii="Times New Roman" w:eastAsia="Times New Roman" w:hAnsi="Times New Roman" w:cs="Times New Roman"/>
              </w:rPr>
              <w:t>Callico</w:t>
            </w:r>
            <w:proofErr w:type="spellEnd"/>
            <w:r w:rsidR="00180E34">
              <w:rPr>
                <w:rFonts w:ascii="Times New Roman" w:eastAsia="Times New Roman" w:hAnsi="Times New Roman" w:cs="Times New Roman"/>
              </w:rPr>
              <w:t xml:space="preserve">, E. Juarez, C. Sanz. </w:t>
            </w:r>
            <w:r w:rsidR="00E82405">
              <w:rPr>
                <w:rFonts w:ascii="Times New Roman" w:eastAsia="Times New Roman" w:hAnsi="Times New Roman" w:cs="Times New Roman"/>
              </w:rPr>
              <w:t xml:space="preserve"> </w:t>
            </w:r>
            <w:r w:rsidR="00750E27">
              <w:rPr>
                <w:rFonts w:ascii="Times New Roman" w:eastAsia="Times New Roman" w:hAnsi="Times New Roman" w:cs="Times New Roman"/>
              </w:rPr>
              <w:t xml:space="preserve">(2017). </w:t>
            </w:r>
            <w:r w:rsidR="00A96E38">
              <w:rPr>
                <w:rFonts w:ascii="Times New Roman" w:eastAsia="Times New Roman" w:hAnsi="Times New Roman" w:cs="Times New Roman"/>
              </w:rPr>
              <w:t xml:space="preserve">SVM-based real-time hyperspectral image classifier on a </w:t>
            </w:r>
            <w:proofErr w:type="spellStart"/>
            <w:r w:rsidR="00A96E38">
              <w:rPr>
                <w:rFonts w:ascii="Times New Roman" w:eastAsia="Times New Roman" w:hAnsi="Times New Roman" w:cs="Times New Roman"/>
              </w:rPr>
              <w:t>manycore</w:t>
            </w:r>
            <w:proofErr w:type="spellEnd"/>
            <w:r w:rsidR="00A96E38">
              <w:rPr>
                <w:rFonts w:ascii="Times New Roman" w:eastAsia="Times New Roman" w:hAnsi="Times New Roman" w:cs="Times New Roman"/>
              </w:rPr>
              <w:t xml:space="preserve"> architecture. </w:t>
            </w:r>
            <w:r w:rsidR="00A96E38">
              <w:rPr>
                <w:rFonts w:ascii="Times New Roman" w:eastAsia="Times New Roman" w:hAnsi="Times New Roman" w:cs="Times New Roman"/>
                <w:i/>
              </w:rPr>
              <w:t xml:space="preserve">Journal of Systems Architecture. 80, </w:t>
            </w:r>
            <w:r w:rsidR="00A96E38">
              <w:rPr>
                <w:rFonts w:ascii="Times New Roman" w:eastAsia="Times New Roman" w:hAnsi="Times New Roman" w:cs="Times New Roman"/>
              </w:rPr>
              <w:t>30-40</w:t>
            </w:r>
            <w:r w:rsidR="00A96E38">
              <w:rPr>
                <w:rFonts w:ascii="Times New Roman" w:eastAsia="Times New Roman" w:hAnsi="Times New Roman" w:cs="Times New Roman"/>
                <w:i/>
              </w:rPr>
              <w:t>.</w:t>
            </w:r>
          </w:p>
          <w:p w:rsidR="006133C5" w:rsidRDefault="006133C5">
            <w:pPr>
              <w:spacing w:after="0"/>
              <w:rPr>
                <w:rFonts w:ascii="Times New Roman" w:eastAsia="Times New Roman" w:hAnsi="Times New Roman" w:cs="Times New Roman"/>
                <w:i/>
              </w:rPr>
            </w:pPr>
          </w:p>
          <w:p w:rsidR="006133C5" w:rsidRDefault="0067401F">
            <w:pPr>
              <w:spacing w:after="0"/>
              <w:rPr>
                <w:i/>
              </w:rPr>
            </w:pPr>
            <w:r>
              <w:rPr>
                <w:rFonts w:ascii="Times New Roman" w:eastAsia="Times New Roman" w:hAnsi="Times New Roman" w:cs="Times New Roman"/>
              </w:rPr>
              <w:t>[8</w:t>
            </w:r>
            <w:r w:rsidR="002A0D44">
              <w:rPr>
                <w:rFonts w:ascii="Times New Roman" w:eastAsia="Times New Roman" w:hAnsi="Times New Roman" w:cs="Times New Roman"/>
              </w:rPr>
              <w:t xml:space="preserve">] </w:t>
            </w:r>
            <w:bookmarkStart w:id="6" w:name="_GoBack"/>
            <w:bookmarkEnd w:id="6"/>
            <w:r w:rsidR="00180E34">
              <w:rPr>
                <w:rFonts w:ascii="Times New Roman" w:eastAsia="Times New Roman" w:hAnsi="Times New Roman" w:cs="Times New Roman"/>
              </w:rPr>
              <w:t xml:space="preserve">D. </w:t>
            </w:r>
            <w:proofErr w:type="spellStart"/>
            <w:r w:rsidR="00180E34">
              <w:rPr>
                <w:rFonts w:ascii="Times New Roman" w:eastAsia="Times New Roman" w:hAnsi="Times New Roman" w:cs="Times New Roman"/>
              </w:rPr>
              <w:t>Madroñal</w:t>
            </w:r>
            <w:proofErr w:type="spellEnd"/>
            <w:r w:rsidR="00180E34">
              <w:rPr>
                <w:rFonts w:ascii="Times New Roman" w:eastAsia="Times New Roman" w:hAnsi="Times New Roman" w:cs="Times New Roman"/>
              </w:rPr>
              <w:t xml:space="preserve">, R. </w:t>
            </w:r>
            <w:proofErr w:type="spellStart"/>
            <w:r w:rsidR="00180E34">
              <w:rPr>
                <w:rFonts w:ascii="Times New Roman" w:eastAsia="Times New Roman" w:hAnsi="Times New Roman" w:cs="Times New Roman"/>
              </w:rPr>
              <w:t>Lazcano</w:t>
            </w:r>
            <w:proofErr w:type="spellEnd"/>
            <w:r w:rsidR="00180E34">
              <w:rPr>
                <w:rFonts w:ascii="Times New Roman" w:eastAsia="Times New Roman" w:hAnsi="Times New Roman" w:cs="Times New Roman"/>
              </w:rPr>
              <w:t>, S. Ortega</w:t>
            </w:r>
            <w:r w:rsidR="00A96E38">
              <w:rPr>
                <w:rFonts w:ascii="Times New Roman" w:eastAsia="Times New Roman" w:hAnsi="Times New Roman" w:cs="Times New Roman"/>
              </w:rPr>
              <w:t xml:space="preserve">, H. </w:t>
            </w:r>
            <w:proofErr w:type="spellStart"/>
            <w:r w:rsidR="00A96E38">
              <w:rPr>
                <w:rFonts w:ascii="Times New Roman" w:eastAsia="Times New Roman" w:hAnsi="Times New Roman" w:cs="Times New Roman"/>
              </w:rPr>
              <w:t>Fabel</w:t>
            </w:r>
            <w:r w:rsidR="00180E34">
              <w:rPr>
                <w:rFonts w:ascii="Times New Roman" w:eastAsia="Times New Roman" w:hAnsi="Times New Roman" w:cs="Times New Roman"/>
              </w:rPr>
              <w:t>o</w:t>
            </w:r>
            <w:proofErr w:type="spellEnd"/>
            <w:r w:rsidR="00AF1659">
              <w:rPr>
                <w:rFonts w:ascii="Times New Roman" w:eastAsia="Times New Roman" w:hAnsi="Times New Roman" w:cs="Times New Roman"/>
              </w:rPr>
              <w:t>, R. Salvador</w:t>
            </w:r>
            <w:r w:rsidR="00180E34">
              <w:rPr>
                <w:rFonts w:ascii="Times New Roman" w:eastAsia="Times New Roman" w:hAnsi="Times New Roman" w:cs="Times New Roman"/>
              </w:rPr>
              <w:t xml:space="preserve">, G. M. </w:t>
            </w:r>
            <w:proofErr w:type="spellStart"/>
            <w:r w:rsidR="00180E34">
              <w:rPr>
                <w:rFonts w:ascii="Times New Roman" w:eastAsia="Times New Roman" w:hAnsi="Times New Roman" w:cs="Times New Roman"/>
              </w:rPr>
              <w:t>Callicó</w:t>
            </w:r>
            <w:proofErr w:type="spellEnd"/>
            <w:r w:rsidR="00180E34">
              <w:rPr>
                <w:rFonts w:ascii="Times New Roman" w:eastAsia="Times New Roman" w:hAnsi="Times New Roman" w:cs="Times New Roman"/>
              </w:rPr>
              <w:t>, E. Juárez and C. Sanz</w:t>
            </w:r>
            <w:r w:rsidR="00A96E38">
              <w:rPr>
                <w:rFonts w:ascii="Times New Roman" w:eastAsia="Times New Roman" w:hAnsi="Times New Roman" w:cs="Times New Roman"/>
              </w:rPr>
              <w:t>. (2017) .Implementation of a spatial-spectral classification algorithm usin</w:t>
            </w:r>
            <w:r w:rsidR="00886D1C">
              <w:rPr>
                <w:rFonts w:ascii="Times New Roman" w:eastAsia="Times New Roman" w:hAnsi="Times New Roman" w:cs="Times New Roman"/>
              </w:rPr>
              <w:t xml:space="preserve">g medical hyperspectral images. </w:t>
            </w:r>
            <w:r w:rsidR="00A96E38">
              <w:rPr>
                <w:rFonts w:ascii="Times New Roman" w:eastAsia="Times New Roman" w:hAnsi="Times New Roman" w:cs="Times New Roman"/>
                <w:i/>
              </w:rPr>
              <w:t>32nd Conference on Design of Circuits and Integrated Systems (DCIS).</w:t>
            </w:r>
          </w:p>
          <w:p w:rsidR="006133C5" w:rsidRDefault="006133C5">
            <w:pPr>
              <w:spacing w:after="0"/>
              <w:jc w:val="left"/>
              <w:rPr>
                <w:rFonts w:ascii="Times New Roman" w:eastAsia="Times New Roman" w:hAnsi="Times New Roman" w:cs="Times New Roman"/>
              </w:rPr>
            </w:pPr>
          </w:p>
          <w:p w:rsidR="006133C5" w:rsidRDefault="00A96E38">
            <w:pPr>
              <w:spacing w:after="0"/>
              <w:jc w:val="left"/>
              <w:rPr>
                <w:b/>
              </w:rPr>
            </w:pPr>
            <w:r>
              <w:rPr>
                <w:rFonts w:ascii="Times New Roman" w:eastAsia="Times New Roman" w:hAnsi="Times New Roman" w:cs="Times New Roman"/>
                <w:b/>
              </w:rPr>
              <w:t>S-LAM Architecture</w:t>
            </w:r>
          </w:p>
          <w:p w:rsidR="006133C5" w:rsidRDefault="006133C5">
            <w:pPr>
              <w:spacing w:after="0"/>
              <w:jc w:val="left"/>
              <w:rPr>
                <w:rFonts w:ascii="Times New Roman" w:eastAsia="Times New Roman" w:hAnsi="Times New Roman" w:cs="Times New Roman"/>
                <w:b/>
              </w:rPr>
            </w:pPr>
          </w:p>
          <w:p w:rsidR="006133C5" w:rsidRDefault="0067401F">
            <w:pPr>
              <w:spacing w:after="0"/>
              <w:jc w:val="left"/>
              <w:rPr>
                <w:rFonts w:ascii="Times New Roman" w:eastAsia="Times New Roman" w:hAnsi="Times New Roman" w:cs="Times New Roman"/>
              </w:rPr>
            </w:pPr>
            <w:r>
              <w:rPr>
                <w:rFonts w:ascii="Times New Roman" w:eastAsia="Times New Roman" w:hAnsi="Times New Roman" w:cs="Times New Roman"/>
              </w:rPr>
              <w:t>[9</w:t>
            </w:r>
            <w:r w:rsidR="002A6645">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Maxime</w:t>
            </w:r>
            <w:proofErr w:type="spellEnd"/>
            <w:r w:rsidR="00A96E38">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Pelcat</w:t>
            </w:r>
            <w:proofErr w:type="spellEnd"/>
            <w:r w:rsidR="00A96E38">
              <w:rPr>
                <w:rFonts w:ascii="Times New Roman" w:eastAsia="Times New Roman" w:hAnsi="Times New Roman" w:cs="Times New Roman"/>
              </w:rPr>
              <w:t xml:space="preserve">, Jean François </w:t>
            </w:r>
            <w:proofErr w:type="spellStart"/>
            <w:r w:rsidR="00A96E38">
              <w:rPr>
                <w:rFonts w:ascii="Times New Roman" w:eastAsia="Times New Roman" w:hAnsi="Times New Roman" w:cs="Times New Roman"/>
              </w:rPr>
              <w:t>Nezan</w:t>
            </w:r>
            <w:proofErr w:type="spellEnd"/>
            <w:r w:rsidR="00A96E38">
              <w:rPr>
                <w:rFonts w:ascii="Times New Roman" w:eastAsia="Times New Roman" w:hAnsi="Times New Roman" w:cs="Times New Roman"/>
              </w:rPr>
              <w:t xml:space="preserve">, Jonathan </w:t>
            </w:r>
            <w:proofErr w:type="spellStart"/>
            <w:r w:rsidR="00A96E38">
              <w:rPr>
                <w:rFonts w:ascii="Times New Roman" w:eastAsia="Times New Roman" w:hAnsi="Times New Roman" w:cs="Times New Roman"/>
              </w:rPr>
              <w:t>Piat</w:t>
            </w:r>
            <w:proofErr w:type="spellEnd"/>
            <w:r w:rsidR="00A96E38">
              <w:rPr>
                <w:rFonts w:ascii="Times New Roman" w:eastAsia="Times New Roman" w:hAnsi="Times New Roman" w:cs="Times New Roman"/>
              </w:rPr>
              <w:t xml:space="preserve">, Jerome </w:t>
            </w:r>
            <w:proofErr w:type="spellStart"/>
            <w:r w:rsidR="00A96E38">
              <w:rPr>
                <w:rFonts w:ascii="Times New Roman" w:eastAsia="Times New Roman" w:hAnsi="Times New Roman" w:cs="Times New Roman"/>
              </w:rPr>
              <w:t>Croizer</w:t>
            </w:r>
            <w:proofErr w:type="spellEnd"/>
            <w:r w:rsidR="00A96E38">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Slaheddine</w:t>
            </w:r>
            <w:proofErr w:type="spellEnd"/>
            <w:r w:rsidR="00A96E38">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Aridhi</w:t>
            </w:r>
            <w:proofErr w:type="spellEnd"/>
            <w:r w:rsidR="00A96E38">
              <w:rPr>
                <w:rFonts w:ascii="Times New Roman" w:eastAsia="Times New Roman" w:hAnsi="Times New Roman" w:cs="Times New Roman"/>
              </w:rPr>
              <w:t>. (2009). A System-Level Architecture Model for Rapid Prototyping of Heterogeneous Multicore Embedded Systems.</w:t>
            </w:r>
            <w:r w:rsidR="00F7211C">
              <w:t xml:space="preserve"> </w:t>
            </w:r>
            <w:r w:rsidR="00F7211C" w:rsidRPr="00F7211C">
              <w:rPr>
                <w:rFonts w:ascii="Times New Roman" w:eastAsia="Times New Roman" w:hAnsi="Times New Roman" w:cs="Times New Roman"/>
                <w:i/>
              </w:rPr>
              <w:t>Conference on Design and Architectures for Signal and Image Processing (DASIP)</w:t>
            </w:r>
            <w:r w:rsidR="00E44D6E">
              <w:rPr>
                <w:rFonts w:ascii="Times New Roman" w:eastAsia="Times New Roman" w:hAnsi="Times New Roman" w:cs="Times New Roman"/>
              </w:rPr>
              <w:t>, Nice</w:t>
            </w:r>
            <w:r w:rsidR="00F7211C" w:rsidRPr="00F7211C">
              <w:rPr>
                <w:rFonts w:ascii="Times New Roman" w:eastAsia="Times New Roman" w:hAnsi="Times New Roman" w:cs="Times New Roman"/>
              </w:rPr>
              <w:t>, France. 8 p.</w:t>
            </w:r>
          </w:p>
          <w:p w:rsidR="006133C5" w:rsidRDefault="006133C5">
            <w:pPr>
              <w:spacing w:after="0"/>
              <w:jc w:val="left"/>
              <w:rPr>
                <w:rFonts w:ascii="Times New Roman" w:eastAsia="Times New Roman" w:hAnsi="Times New Roman" w:cs="Times New Roman"/>
              </w:rPr>
            </w:pPr>
          </w:p>
          <w:p w:rsidR="006133C5" w:rsidRDefault="00A96E38">
            <w:pPr>
              <w:spacing w:after="0"/>
              <w:jc w:val="left"/>
              <w:rPr>
                <w:b/>
              </w:rPr>
            </w:pPr>
            <w:r>
              <w:rPr>
                <w:rFonts w:ascii="Times New Roman" w:eastAsia="Times New Roman" w:hAnsi="Times New Roman" w:cs="Times New Roman"/>
                <w:b/>
              </w:rPr>
              <w:t>Master Thesis</w:t>
            </w:r>
          </w:p>
          <w:p w:rsidR="006133C5" w:rsidRDefault="006133C5">
            <w:pPr>
              <w:spacing w:after="0"/>
              <w:jc w:val="left"/>
              <w:rPr>
                <w:rFonts w:ascii="Times New Roman" w:eastAsia="Times New Roman" w:hAnsi="Times New Roman" w:cs="Times New Roman"/>
                <w:b/>
              </w:rPr>
            </w:pPr>
          </w:p>
          <w:p w:rsidR="006133C5" w:rsidRPr="002A6645" w:rsidRDefault="0067401F">
            <w:pPr>
              <w:spacing w:after="0"/>
              <w:rPr>
                <w:rFonts w:ascii="Times New Roman" w:eastAsia="Times New Roman" w:hAnsi="Times New Roman" w:cs="Times New Roman"/>
              </w:rPr>
            </w:pPr>
            <w:r>
              <w:rPr>
                <w:rFonts w:ascii="Times New Roman" w:eastAsia="Times New Roman" w:hAnsi="Times New Roman" w:cs="Times New Roman"/>
              </w:rPr>
              <w:t>[10</w:t>
            </w:r>
            <w:r w:rsidR="00A96E38">
              <w:rPr>
                <w:rFonts w:ascii="Times New Roman" w:eastAsia="Times New Roman" w:hAnsi="Times New Roman" w:cs="Times New Roman"/>
              </w:rPr>
              <w:t xml:space="preserve">] </w:t>
            </w:r>
            <w:proofErr w:type="spellStart"/>
            <w:r w:rsidR="002A6645">
              <w:rPr>
                <w:rFonts w:ascii="Times New Roman" w:eastAsia="Times New Roman" w:hAnsi="Times New Roman" w:cs="Times New Roman"/>
              </w:rPr>
              <w:t>Lazcano</w:t>
            </w:r>
            <w:proofErr w:type="spellEnd"/>
            <w:r w:rsidR="002A6645">
              <w:rPr>
                <w:rFonts w:ascii="Times New Roman" w:eastAsia="Times New Roman" w:hAnsi="Times New Roman" w:cs="Times New Roman"/>
              </w:rPr>
              <w:t xml:space="preserve"> </w:t>
            </w:r>
            <w:proofErr w:type="spellStart"/>
            <w:r w:rsidR="002A6645">
              <w:rPr>
                <w:rFonts w:ascii="Times New Roman" w:eastAsia="Times New Roman" w:hAnsi="Times New Roman" w:cs="Times New Roman"/>
              </w:rPr>
              <w:t>López</w:t>
            </w:r>
            <w:proofErr w:type="spellEnd"/>
            <w:r w:rsidR="002A6645">
              <w:rPr>
                <w:rFonts w:ascii="Times New Roman" w:eastAsia="Times New Roman" w:hAnsi="Times New Roman" w:cs="Times New Roman"/>
              </w:rPr>
              <w:t xml:space="preserve">, Raquel. (2015). </w:t>
            </w:r>
            <w:r w:rsidR="00A96E38" w:rsidRPr="002A6645">
              <w:rPr>
                <w:rFonts w:ascii="Times New Roman" w:eastAsia="Times New Roman" w:hAnsi="Times New Roman" w:cs="Times New Roman"/>
                <w:i/>
              </w:rPr>
              <w:t xml:space="preserve">Parallelization of the PCA algorithm on the </w:t>
            </w:r>
            <w:proofErr w:type="spellStart"/>
            <w:r w:rsidR="00A96E38" w:rsidRPr="002A6645">
              <w:rPr>
                <w:rFonts w:ascii="Times New Roman" w:eastAsia="Times New Roman" w:hAnsi="Times New Roman" w:cs="Times New Roman"/>
                <w:i/>
              </w:rPr>
              <w:t>Kalray</w:t>
            </w:r>
            <w:proofErr w:type="spellEnd"/>
            <w:r w:rsidR="00A96E38" w:rsidRPr="002A6645">
              <w:rPr>
                <w:rFonts w:ascii="Times New Roman" w:eastAsia="Times New Roman" w:hAnsi="Times New Roman" w:cs="Times New Roman"/>
                <w:i/>
              </w:rPr>
              <w:t xml:space="preserve"> MPPA-256 </w:t>
            </w:r>
            <w:proofErr w:type="gramStart"/>
            <w:r w:rsidR="00A96E38" w:rsidRPr="002A6645">
              <w:rPr>
                <w:rFonts w:ascii="Times New Roman" w:eastAsia="Times New Roman" w:hAnsi="Times New Roman" w:cs="Times New Roman"/>
                <w:i/>
              </w:rPr>
              <w:t>Platform</w:t>
            </w:r>
            <w:r w:rsidR="00430B87">
              <w:rPr>
                <w:rFonts w:ascii="Times New Roman" w:eastAsia="Times New Roman" w:hAnsi="Times New Roman" w:cs="Times New Roman"/>
                <w:i/>
              </w:rPr>
              <w:t xml:space="preserve"> </w:t>
            </w:r>
            <w:r w:rsidR="00886D1C">
              <w:rPr>
                <w:rFonts w:ascii="Times New Roman" w:eastAsia="Times New Roman" w:hAnsi="Times New Roman" w:cs="Times New Roman"/>
              </w:rPr>
              <w:t xml:space="preserve"> </w:t>
            </w:r>
            <w:r w:rsidR="002A6645">
              <w:rPr>
                <w:rFonts w:ascii="Times New Roman" w:eastAsia="Times New Roman" w:hAnsi="Times New Roman" w:cs="Times New Roman"/>
              </w:rPr>
              <w:t>(</w:t>
            </w:r>
            <w:proofErr w:type="gramEnd"/>
            <w:r w:rsidR="002A6645">
              <w:rPr>
                <w:rFonts w:ascii="Times New Roman" w:eastAsia="Times New Roman" w:hAnsi="Times New Roman" w:cs="Times New Roman"/>
              </w:rPr>
              <w:t>Master Thesis). Universidad Politécnica de Madrid.</w:t>
            </w:r>
          </w:p>
          <w:p w:rsidR="00451CFC" w:rsidRDefault="00451CFC">
            <w:pPr>
              <w:spacing w:after="0"/>
              <w:rPr>
                <w:rFonts w:ascii="Times New Roman" w:eastAsia="Times New Roman" w:hAnsi="Times New Roman" w:cs="Times New Roman"/>
              </w:rPr>
            </w:pPr>
          </w:p>
          <w:p w:rsidR="006133C5" w:rsidRPr="002A6645" w:rsidRDefault="0067401F">
            <w:pPr>
              <w:spacing w:after="0"/>
              <w:rPr>
                <w:rFonts w:ascii="Times New Roman" w:eastAsia="Times New Roman" w:hAnsi="Times New Roman" w:cs="Times New Roman"/>
              </w:rPr>
            </w:pPr>
            <w:r>
              <w:rPr>
                <w:rFonts w:ascii="Times New Roman" w:eastAsia="Times New Roman" w:hAnsi="Times New Roman" w:cs="Times New Roman"/>
              </w:rPr>
              <w:t>[11</w:t>
            </w:r>
            <w:r w:rsidR="00A96E38">
              <w:rPr>
                <w:rFonts w:ascii="Times New Roman" w:eastAsia="Times New Roman" w:hAnsi="Times New Roman" w:cs="Times New Roman"/>
              </w:rPr>
              <w:t>]</w:t>
            </w:r>
            <w:r w:rsidR="00EC444A">
              <w:rPr>
                <w:rFonts w:ascii="Times New Roman" w:eastAsia="Times New Roman" w:hAnsi="Times New Roman" w:cs="Times New Roman"/>
              </w:rPr>
              <w:t xml:space="preserve"> </w:t>
            </w:r>
            <w:proofErr w:type="spellStart"/>
            <w:r w:rsidR="002A6645">
              <w:rPr>
                <w:rFonts w:ascii="Times New Roman" w:eastAsia="Times New Roman" w:hAnsi="Times New Roman" w:cs="Times New Roman"/>
              </w:rPr>
              <w:t>Madroñal</w:t>
            </w:r>
            <w:proofErr w:type="spellEnd"/>
            <w:r w:rsidR="002A6645">
              <w:rPr>
                <w:rFonts w:ascii="Times New Roman" w:eastAsia="Times New Roman" w:hAnsi="Times New Roman" w:cs="Times New Roman"/>
              </w:rPr>
              <w:t xml:space="preserve"> </w:t>
            </w:r>
            <w:proofErr w:type="spellStart"/>
            <w:r w:rsidR="002A6645">
              <w:rPr>
                <w:rFonts w:ascii="Times New Roman" w:eastAsia="Times New Roman" w:hAnsi="Times New Roman" w:cs="Times New Roman"/>
              </w:rPr>
              <w:t>Quintín</w:t>
            </w:r>
            <w:proofErr w:type="spellEnd"/>
            <w:r w:rsidR="002A6645">
              <w:rPr>
                <w:rFonts w:ascii="Times New Roman" w:eastAsia="Times New Roman" w:hAnsi="Times New Roman" w:cs="Times New Roman"/>
              </w:rPr>
              <w:t>, Daniel</w:t>
            </w:r>
            <w:r w:rsidR="009F09C5">
              <w:rPr>
                <w:rFonts w:ascii="Times New Roman" w:eastAsia="Times New Roman" w:hAnsi="Times New Roman" w:cs="Times New Roman"/>
              </w:rPr>
              <w:t xml:space="preserve">. </w:t>
            </w:r>
            <w:r w:rsidR="002A6645">
              <w:rPr>
                <w:rFonts w:ascii="Times New Roman" w:eastAsia="Times New Roman" w:hAnsi="Times New Roman" w:cs="Times New Roman"/>
              </w:rPr>
              <w:t>(2015)</w:t>
            </w:r>
            <w:r w:rsidR="002A6645" w:rsidRPr="002A6645">
              <w:rPr>
                <w:rFonts w:ascii="Times New Roman" w:eastAsia="Times New Roman" w:hAnsi="Times New Roman" w:cs="Times New Roman"/>
                <w:i/>
              </w:rPr>
              <w:t xml:space="preserve">. </w:t>
            </w:r>
            <w:proofErr w:type="spellStart"/>
            <w:r w:rsidR="00A96E38" w:rsidRPr="002A6645">
              <w:rPr>
                <w:rFonts w:ascii="Times New Roman" w:eastAsia="Times New Roman" w:hAnsi="Times New Roman" w:cs="Times New Roman"/>
                <w:i/>
              </w:rPr>
              <w:t>Implementación</w:t>
            </w:r>
            <w:proofErr w:type="spellEnd"/>
            <w:r w:rsidR="00A96E38" w:rsidRPr="002A6645">
              <w:rPr>
                <w:rFonts w:ascii="Times New Roman" w:eastAsia="Times New Roman" w:hAnsi="Times New Roman" w:cs="Times New Roman"/>
                <w:i/>
              </w:rPr>
              <w:t xml:space="preserve"> de </w:t>
            </w:r>
            <w:proofErr w:type="spellStart"/>
            <w:r w:rsidR="00A96E38" w:rsidRPr="002A6645">
              <w:rPr>
                <w:rFonts w:ascii="Times New Roman" w:eastAsia="Times New Roman" w:hAnsi="Times New Roman" w:cs="Times New Roman"/>
                <w:i/>
              </w:rPr>
              <w:t>una</w:t>
            </w:r>
            <w:proofErr w:type="spellEnd"/>
            <w:r w:rsidR="00A96E38" w:rsidRPr="002A6645">
              <w:rPr>
                <w:rFonts w:ascii="Times New Roman" w:eastAsia="Times New Roman" w:hAnsi="Times New Roman" w:cs="Times New Roman"/>
                <w:i/>
              </w:rPr>
              <w:t xml:space="preserve"> Support Vector Machine en RVC-CAL </w:t>
            </w:r>
            <w:proofErr w:type="spellStart"/>
            <w:r w:rsidR="002A6645">
              <w:rPr>
                <w:rFonts w:ascii="Times New Roman" w:eastAsia="Times New Roman" w:hAnsi="Times New Roman" w:cs="Times New Roman"/>
                <w:i/>
              </w:rPr>
              <w:t>para</w:t>
            </w:r>
            <w:proofErr w:type="spellEnd"/>
            <w:r w:rsidR="002A6645">
              <w:rPr>
                <w:rFonts w:ascii="Times New Roman" w:eastAsia="Times New Roman" w:hAnsi="Times New Roman" w:cs="Times New Roman"/>
                <w:i/>
              </w:rPr>
              <w:t xml:space="preserve"> </w:t>
            </w:r>
            <w:proofErr w:type="spellStart"/>
            <w:r w:rsidR="002A6645">
              <w:rPr>
                <w:rFonts w:ascii="Times New Roman" w:eastAsia="Times New Roman" w:hAnsi="Times New Roman" w:cs="Times New Roman"/>
                <w:i/>
              </w:rPr>
              <w:t>imágenes</w:t>
            </w:r>
            <w:proofErr w:type="spellEnd"/>
            <w:r w:rsidR="002A6645">
              <w:rPr>
                <w:rFonts w:ascii="Times New Roman" w:eastAsia="Times New Roman" w:hAnsi="Times New Roman" w:cs="Times New Roman"/>
                <w:i/>
              </w:rPr>
              <w:t xml:space="preserve"> </w:t>
            </w:r>
            <w:proofErr w:type="spellStart"/>
            <w:r w:rsidR="002A6645">
              <w:rPr>
                <w:rFonts w:ascii="Times New Roman" w:eastAsia="Times New Roman" w:hAnsi="Times New Roman" w:cs="Times New Roman"/>
                <w:i/>
              </w:rPr>
              <w:t>hiperespectrales</w:t>
            </w:r>
            <w:proofErr w:type="spellEnd"/>
            <w:r w:rsidR="002A6645">
              <w:rPr>
                <w:rFonts w:ascii="Times New Roman" w:eastAsia="Times New Roman" w:hAnsi="Times New Roman" w:cs="Times New Roman"/>
                <w:i/>
              </w:rPr>
              <w:t xml:space="preserve"> </w:t>
            </w:r>
            <w:r w:rsidR="002A6645">
              <w:rPr>
                <w:rFonts w:ascii="Times New Roman" w:eastAsia="Times New Roman" w:hAnsi="Times New Roman" w:cs="Times New Roman"/>
              </w:rPr>
              <w:t>(Master Thesis). Universidad Politécnica de Madrid.</w:t>
            </w:r>
          </w:p>
          <w:p w:rsidR="006133C5" w:rsidRDefault="006133C5">
            <w:pPr>
              <w:spacing w:after="0"/>
              <w:rPr>
                <w:rFonts w:ascii="Times New Roman" w:eastAsia="Times New Roman" w:hAnsi="Times New Roman" w:cs="Times New Roman"/>
              </w:rPr>
            </w:pPr>
          </w:p>
          <w:p w:rsidR="006133C5" w:rsidRDefault="00A96E38">
            <w:pPr>
              <w:spacing w:after="0"/>
              <w:jc w:val="left"/>
              <w:rPr>
                <w:b/>
              </w:rPr>
            </w:pPr>
            <w:r>
              <w:rPr>
                <w:rFonts w:ascii="Times New Roman" w:eastAsia="Times New Roman" w:hAnsi="Times New Roman" w:cs="Times New Roman"/>
                <w:b/>
              </w:rPr>
              <w:t>Papers</w:t>
            </w:r>
          </w:p>
          <w:p w:rsidR="006133C5" w:rsidRDefault="006133C5">
            <w:pPr>
              <w:spacing w:after="0"/>
              <w:jc w:val="left"/>
              <w:rPr>
                <w:rFonts w:ascii="Times New Roman" w:eastAsia="Times New Roman" w:hAnsi="Times New Roman" w:cs="Times New Roman"/>
                <w:b/>
              </w:rPr>
            </w:pPr>
          </w:p>
          <w:p w:rsidR="006133C5" w:rsidRPr="00101B42" w:rsidRDefault="0067401F">
            <w:pPr>
              <w:spacing w:after="0"/>
              <w:rPr>
                <w:rFonts w:ascii="Times New Roman" w:eastAsia="Times New Roman" w:hAnsi="Times New Roman" w:cs="Times New Roman"/>
                <w:i/>
              </w:rPr>
            </w:pPr>
            <w:r>
              <w:rPr>
                <w:rFonts w:ascii="Times New Roman" w:eastAsia="Times New Roman" w:hAnsi="Times New Roman" w:cs="Times New Roman"/>
              </w:rPr>
              <w:t>[12</w:t>
            </w:r>
            <w:r w:rsidR="00EC444A">
              <w:rPr>
                <w:rFonts w:ascii="Times New Roman" w:eastAsia="Times New Roman" w:hAnsi="Times New Roman" w:cs="Times New Roman"/>
              </w:rPr>
              <w:t xml:space="preserve">] </w:t>
            </w:r>
            <w:r w:rsidR="00A96E38">
              <w:rPr>
                <w:rFonts w:ascii="Times New Roman" w:eastAsia="Times New Roman" w:hAnsi="Times New Roman" w:cs="Times New Roman"/>
              </w:rPr>
              <w:t xml:space="preserve">D. </w:t>
            </w:r>
            <w:proofErr w:type="spellStart"/>
            <w:r w:rsidR="00A96E38">
              <w:rPr>
                <w:rFonts w:ascii="Times New Roman" w:eastAsia="Times New Roman" w:hAnsi="Times New Roman" w:cs="Times New Roman"/>
              </w:rPr>
              <w:t>Madroñal</w:t>
            </w:r>
            <w:proofErr w:type="spellEnd"/>
            <w:r w:rsidR="00A96E38">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Quintín</w:t>
            </w:r>
            <w:proofErr w:type="spellEnd"/>
            <w:r w:rsidR="00A96E38">
              <w:rPr>
                <w:rFonts w:ascii="Times New Roman" w:eastAsia="Times New Roman" w:hAnsi="Times New Roman" w:cs="Times New Roman"/>
              </w:rPr>
              <w:t xml:space="preserve">, R. </w:t>
            </w:r>
            <w:proofErr w:type="spellStart"/>
            <w:r w:rsidR="00A96E38">
              <w:rPr>
                <w:rFonts w:ascii="Times New Roman" w:eastAsia="Times New Roman" w:hAnsi="Times New Roman" w:cs="Times New Roman"/>
              </w:rPr>
              <w:t>Lazcano</w:t>
            </w:r>
            <w:proofErr w:type="spellEnd"/>
            <w:r w:rsidR="00A96E38">
              <w:rPr>
                <w:rFonts w:ascii="Times New Roman" w:eastAsia="Times New Roman" w:hAnsi="Times New Roman" w:cs="Times New Roman"/>
              </w:rPr>
              <w:t xml:space="preserve"> </w:t>
            </w:r>
            <w:proofErr w:type="spellStart"/>
            <w:r w:rsidR="00A96E38">
              <w:rPr>
                <w:rFonts w:ascii="Times New Roman" w:eastAsia="Times New Roman" w:hAnsi="Times New Roman" w:cs="Times New Roman"/>
              </w:rPr>
              <w:t>López</w:t>
            </w:r>
            <w:proofErr w:type="spellEnd"/>
            <w:r w:rsidR="00A96E38">
              <w:rPr>
                <w:rFonts w:ascii="Times New Roman" w:eastAsia="Times New Roman" w:hAnsi="Times New Roman" w:cs="Times New Roman"/>
              </w:rPr>
              <w:t>, E. Juárez Martínez, C. Sanz Álvaro</w:t>
            </w:r>
            <w:r w:rsidR="00E44D6E">
              <w:rPr>
                <w:rFonts w:ascii="Times New Roman" w:eastAsia="Times New Roman" w:hAnsi="Times New Roman" w:cs="Times New Roman"/>
              </w:rPr>
              <w:t>.</w:t>
            </w:r>
            <w:r w:rsidR="00430B87">
              <w:rPr>
                <w:rFonts w:ascii="Times New Roman" w:eastAsia="Times New Roman" w:hAnsi="Times New Roman" w:cs="Times New Roman"/>
              </w:rPr>
              <w:t xml:space="preserve"> (2015). </w:t>
            </w:r>
            <w:r w:rsidR="00A96E38">
              <w:rPr>
                <w:rFonts w:ascii="Times New Roman" w:eastAsia="Times New Roman" w:hAnsi="Times New Roman" w:cs="Times New Roman"/>
              </w:rPr>
              <w:t xml:space="preserve">Dimensionality reduction and </w:t>
            </w:r>
            <w:proofErr w:type="spellStart"/>
            <w:r w:rsidR="00A96E38">
              <w:rPr>
                <w:rFonts w:ascii="Times New Roman" w:eastAsia="Times New Roman" w:hAnsi="Times New Roman" w:cs="Times New Roman"/>
              </w:rPr>
              <w:t>endmember</w:t>
            </w:r>
            <w:proofErr w:type="spellEnd"/>
            <w:r w:rsidR="00A96E38">
              <w:rPr>
                <w:rFonts w:ascii="Times New Roman" w:eastAsia="Times New Roman" w:hAnsi="Times New Roman" w:cs="Times New Roman"/>
              </w:rPr>
              <w:t xml:space="preserve"> extraction for hyperspectral imaging using an RVC-CAL library</w:t>
            </w:r>
            <w:r w:rsidR="004A52E8">
              <w:rPr>
                <w:rFonts w:ascii="Times New Roman" w:eastAsia="Times New Roman" w:hAnsi="Times New Roman" w:cs="Times New Roman"/>
              </w:rPr>
              <w:t>.</w:t>
            </w:r>
            <w:r w:rsidR="00101B42">
              <w:rPr>
                <w:rFonts w:ascii="Times New Roman" w:eastAsia="Times New Roman" w:hAnsi="Times New Roman" w:cs="Times New Roman"/>
              </w:rPr>
              <w:t xml:space="preserve"> </w:t>
            </w:r>
            <w:hyperlink r:id="rId12" w:history="1">
              <w:r w:rsidR="00101B42" w:rsidRPr="00101B42">
                <w:rPr>
                  <w:rFonts w:ascii="Times New Roman" w:eastAsia="Times New Roman" w:hAnsi="Times New Roman" w:cs="Times New Roman"/>
                  <w:i/>
                </w:rPr>
                <w:t>SPIE Remote Sensing</w:t>
              </w:r>
            </w:hyperlink>
            <w:r w:rsidR="00101B42">
              <w:rPr>
                <w:rFonts w:ascii="Times New Roman" w:eastAsia="Times New Roman" w:hAnsi="Times New Roman" w:cs="Times New Roman"/>
                <w:i/>
              </w:rPr>
              <w:t>, Toulouse, France.</w:t>
            </w:r>
          </w:p>
          <w:p w:rsidR="00457962" w:rsidRDefault="00457962">
            <w:pPr>
              <w:spacing w:after="0"/>
              <w:rPr>
                <w:rFonts w:ascii="Times New Roman" w:eastAsia="Times New Roman" w:hAnsi="Times New Roman" w:cs="Times New Roman"/>
              </w:rPr>
            </w:pPr>
          </w:p>
          <w:p w:rsidR="00451CFC" w:rsidRPr="00886D1C" w:rsidRDefault="0067401F" w:rsidP="00886D1C">
            <w:pPr>
              <w:pStyle w:val="Default"/>
            </w:pPr>
            <w:r w:rsidRPr="00EC444A">
              <w:rPr>
                <w:rFonts w:ascii="Times New Roman" w:eastAsia="Times New Roman" w:hAnsi="Times New Roman" w:cs="Times New Roman"/>
                <w:color w:val="auto"/>
                <w:sz w:val="20"/>
                <w:szCs w:val="20"/>
              </w:rPr>
              <w:t>[13</w:t>
            </w:r>
            <w:r w:rsidR="00A96E38" w:rsidRPr="00EC444A">
              <w:rPr>
                <w:rFonts w:ascii="Times New Roman" w:eastAsia="Times New Roman" w:hAnsi="Times New Roman" w:cs="Times New Roman"/>
                <w:color w:val="auto"/>
                <w:sz w:val="20"/>
                <w:szCs w:val="20"/>
              </w:rPr>
              <w:t xml:space="preserve">] R. Salvador, H. A. </w:t>
            </w:r>
            <w:proofErr w:type="spellStart"/>
            <w:r w:rsidR="00A96E38" w:rsidRPr="00EC444A">
              <w:rPr>
                <w:rFonts w:ascii="Times New Roman" w:eastAsia="Times New Roman" w:hAnsi="Times New Roman" w:cs="Times New Roman"/>
                <w:color w:val="auto"/>
                <w:sz w:val="20"/>
                <w:szCs w:val="20"/>
              </w:rPr>
              <w:t>Fabelo</w:t>
            </w:r>
            <w:proofErr w:type="spellEnd"/>
            <w:r w:rsidR="00A96E38" w:rsidRPr="00EC444A">
              <w:rPr>
                <w:rFonts w:ascii="Times New Roman" w:eastAsia="Times New Roman" w:hAnsi="Times New Roman" w:cs="Times New Roman"/>
                <w:color w:val="auto"/>
                <w:sz w:val="20"/>
                <w:szCs w:val="20"/>
              </w:rPr>
              <w:t xml:space="preserve">, R. </w:t>
            </w:r>
            <w:proofErr w:type="spellStart"/>
            <w:r w:rsidR="00A96E38" w:rsidRPr="00EC444A">
              <w:rPr>
                <w:rFonts w:ascii="Times New Roman" w:eastAsia="Times New Roman" w:hAnsi="Times New Roman" w:cs="Times New Roman"/>
                <w:color w:val="auto"/>
                <w:sz w:val="20"/>
                <w:szCs w:val="20"/>
              </w:rPr>
              <w:t>Lazcano</w:t>
            </w:r>
            <w:proofErr w:type="spellEnd"/>
            <w:r w:rsidR="00A96E38" w:rsidRPr="00EC444A">
              <w:rPr>
                <w:rFonts w:ascii="Times New Roman" w:eastAsia="Times New Roman" w:hAnsi="Times New Roman" w:cs="Times New Roman"/>
                <w:color w:val="auto"/>
                <w:sz w:val="20"/>
                <w:szCs w:val="20"/>
              </w:rPr>
              <w:t xml:space="preserve">, S. Ortega, D. </w:t>
            </w:r>
            <w:proofErr w:type="spellStart"/>
            <w:r w:rsidR="00A96E38" w:rsidRPr="00EC444A">
              <w:rPr>
                <w:rFonts w:ascii="Times New Roman" w:eastAsia="Times New Roman" w:hAnsi="Times New Roman" w:cs="Times New Roman"/>
                <w:color w:val="auto"/>
                <w:sz w:val="20"/>
                <w:szCs w:val="20"/>
              </w:rPr>
              <w:t>Madroñal</w:t>
            </w:r>
            <w:proofErr w:type="spellEnd"/>
            <w:r w:rsidR="00A96E38" w:rsidRPr="00EC444A">
              <w:rPr>
                <w:rFonts w:ascii="Times New Roman" w:eastAsia="Times New Roman" w:hAnsi="Times New Roman" w:cs="Times New Roman"/>
                <w:color w:val="auto"/>
                <w:sz w:val="20"/>
                <w:szCs w:val="20"/>
              </w:rPr>
              <w:t>, G. M</w:t>
            </w:r>
            <w:r w:rsidR="00101B42" w:rsidRPr="00EC444A">
              <w:rPr>
                <w:rFonts w:ascii="Times New Roman" w:eastAsia="Times New Roman" w:hAnsi="Times New Roman" w:cs="Times New Roman"/>
                <w:color w:val="auto"/>
                <w:sz w:val="20"/>
                <w:szCs w:val="20"/>
              </w:rPr>
              <w:t>arrero, E. Juárez, C. Sanz</w:t>
            </w:r>
            <w:r w:rsidR="00E44D6E" w:rsidRPr="00EC444A">
              <w:rPr>
                <w:rFonts w:ascii="Times New Roman" w:eastAsia="Times New Roman" w:hAnsi="Times New Roman" w:cs="Times New Roman"/>
                <w:color w:val="auto"/>
                <w:sz w:val="20"/>
                <w:szCs w:val="20"/>
              </w:rPr>
              <w:t xml:space="preserve">. </w:t>
            </w:r>
            <w:r w:rsidR="00101B42" w:rsidRPr="00EC444A">
              <w:rPr>
                <w:rFonts w:ascii="Times New Roman" w:eastAsia="Times New Roman" w:hAnsi="Times New Roman" w:cs="Times New Roman"/>
                <w:color w:val="auto"/>
                <w:sz w:val="20"/>
                <w:szCs w:val="20"/>
              </w:rPr>
              <w:t>(2016</w:t>
            </w:r>
            <w:r w:rsidR="00A96E38" w:rsidRPr="00EC444A">
              <w:rPr>
                <w:rFonts w:ascii="Times New Roman" w:eastAsia="Times New Roman" w:hAnsi="Times New Roman" w:cs="Times New Roman"/>
                <w:color w:val="auto"/>
                <w:sz w:val="20"/>
                <w:szCs w:val="20"/>
              </w:rPr>
              <w:t xml:space="preserve">). </w:t>
            </w:r>
            <w:proofErr w:type="spellStart"/>
            <w:r w:rsidR="00886D1C" w:rsidRPr="00EC444A">
              <w:rPr>
                <w:rFonts w:ascii="Times New Roman" w:eastAsia="Times New Roman" w:hAnsi="Times New Roman" w:cs="Times New Roman"/>
                <w:color w:val="auto"/>
                <w:sz w:val="20"/>
                <w:szCs w:val="20"/>
              </w:rPr>
              <w:t>HELICoiD</w:t>
            </w:r>
            <w:proofErr w:type="spellEnd"/>
            <w:r w:rsidR="00886D1C" w:rsidRPr="00EC444A">
              <w:rPr>
                <w:rFonts w:ascii="Times New Roman" w:eastAsia="Times New Roman" w:hAnsi="Times New Roman" w:cs="Times New Roman"/>
                <w:color w:val="auto"/>
                <w:sz w:val="20"/>
                <w:szCs w:val="20"/>
              </w:rPr>
              <w:t xml:space="preserve"> tool demonstrator for real-time brain cancer detection</w:t>
            </w:r>
            <w:r w:rsidR="004A52E8" w:rsidRPr="00EC444A">
              <w:rPr>
                <w:rFonts w:ascii="Times New Roman" w:eastAsia="Times New Roman" w:hAnsi="Times New Roman" w:cs="Times New Roman"/>
                <w:color w:val="auto"/>
                <w:sz w:val="20"/>
                <w:szCs w:val="20"/>
              </w:rPr>
              <w:t>.</w:t>
            </w:r>
            <w:r w:rsidR="00101B42" w:rsidRPr="00EC444A">
              <w:rPr>
                <w:rFonts w:ascii="Times New Roman" w:eastAsia="Times New Roman" w:hAnsi="Times New Roman" w:cs="Times New Roman"/>
                <w:color w:val="auto"/>
                <w:sz w:val="20"/>
                <w:szCs w:val="20"/>
              </w:rPr>
              <w:t xml:space="preserve"> </w:t>
            </w:r>
            <w:r w:rsidR="00101B42" w:rsidRPr="00886D1C">
              <w:rPr>
                <w:rFonts w:ascii="Times New Roman" w:eastAsia="Times New Roman" w:hAnsi="Times New Roman" w:cs="Times New Roman"/>
                <w:i/>
                <w:color w:val="auto"/>
                <w:sz w:val="20"/>
                <w:szCs w:val="20"/>
              </w:rPr>
              <w:t>Conference on Design and Architectures for Signal and Image Processing (DASIP)</w:t>
            </w:r>
            <w:r w:rsidR="00886D1C">
              <w:rPr>
                <w:rFonts w:ascii="Times New Roman" w:eastAsia="Times New Roman" w:hAnsi="Times New Roman" w:cs="Times New Roman"/>
                <w:i/>
              </w:rPr>
              <w:t>.</w:t>
            </w:r>
          </w:p>
          <w:p w:rsidR="00B708AA" w:rsidRDefault="00B708AA">
            <w:pPr>
              <w:spacing w:after="0"/>
              <w:rPr>
                <w:rFonts w:ascii="Times New Roman" w:eastAsia="Times New Roman" w:hAnsi="Times New Roman" w:cs="Times New Roman"/>
              </w:rPr>
            </w:pPr>
          </w:p>
          <w:p w:rsidR="006133C5" w:rsidRDefault="0067401F">
            <w:pPr>
              <w:spacing w:after="0"/>
              <w:rPr>
                <w:i/>
              </w:rPr>
            </w:pPr>
            <w:r>
              <w:rPr>
                <w:rFonts w:ascii="Times New Roman" w:eastAsia="Times New Roman" w:hAnsi="Times New Roman" w:cs="Times New Roman"/>
              </w:rPr>
              <w:t>[14</w:t>
            </w:r>
            <w:r w:rsidR="00A96E38">
              <w:rPr>
                <w:rFonts w:ascii="Times New Roman" w:eastAsia="Times New Roman" w:hAnsi="Times New Roman" w:cs="Times New Roman"/>
              </w:rPr>
              <w:t xml:space="preserve">] D. </w:t>
            </w:r>
            <w:proofErr w:type="spellStart"/>
            <w:r w:rsidR="00A96E38">
              <w:rPr>
                <w:rFonts w:ascii="Times New Roman" w:eastAsia="Times New Roman" w:hAnsi="Times New Roman" w:cs="Times New Roman"/>
              </w:rPr>
              <w:t>Madroñal</w:t>
            </w:r>
            <w:proofErr w:type="spellEnd"/>
            <w:r w:rsidR="00A96E38">
              <w:rPr>
                <w:rFonts w:ascii="Times New Roman" w:eastAsia="Times New Roman" w:hAnsi="Times New Roman" w:cs="Times New Roman"/>
              </w:rPr>
              <w:t xml:space="preserve">, R. </w:t>
            </w:r>
            <w:proofErr w:type="spellStart"/>
            <w:r w:rsidR="00A96E38">
              <w:rPr>
                <w:rFonts w:ascii="Times New Roman" w:eastAsia="Times New Roman" w:hAnsi="Times New Roman" w:cs="Times New Roman"/>
              </w:rPr>
              <w:t>Lazcano</w:t>
            </w:r>
            <w:proofErr w:type="spellEnd"/>
            <w:r w:rsidR="00A96E38">
              <w:rPr>
                <w:rFonts w:ascii="Times New Roman" w:eastAsia="Times New Roman" w:hAnsi="Times New Roman" w:cs="Times New Roman"/>
              </w:rPr>
              <w:t xml:space="preserve">, H. </w:t>
            </w:r>
            <w:proofErr w:type="spellStart"/>
            <w:r w:rsidR="00A96E38">
              <w:rPr>
                <w:rFonts w:ascii="Times New Roman" w:eastAsia="Times New Roman" w:hAnsi="Times New Roman" w:cs="Times New Roman"/>
              </w:rPr>
              <w:t>Fabelo</w:t>
            </w:r>
            <w:proofErr w:type="spellEnd"/>
            <w:r w:rsidR="00A96E38">
              <w:rPr>
                <w:rFonts w:ascii="Times New Roman" w:eastAsia="Times New Roman" w:hAnsi="Times New Roman" w:cs="Times New Roman"/>
              </w:rPr>
              <w:t xml:space="preserve">, S. Ortega, G. M. </w:t>
            </w:r>
            <w:proofErr w:type="spellStart"/>
            <w:r w:rsidR="00A96E38">
              <w:rPr>
                <w:rFonts w:ascii="Times New Roman" w:eastAsia="Times New Roman" w:hAnsi="Times New Roman" w:cs="Times New Roman"/>
              </w:rPr>
              <w:t>Callicó</w:t>
            </w:r>
            <w:proofErr w:type="spellEnd"/>
            <w:r w:rsidR="00A96E38">
              <w:rPr>
                <w:rFonts w:ascii="Times New Roman" w:eastAsia="Times New Roman" w:hAnsi="Times New Roman" w:cs="Times New Roman"/>
              </w:rPr>
              <w:t>, E. Juárez, C. Sanz</w:t>
            </w:r>
            <w:r w:rsidR="00E44D6E">
              <w:rPr>
                <w:rFonts w:ascii="Times New Roman" w:eastAsia="Times New Roman" w:hAnsi="Times New Roman" w:cs="Times New Roman"/>
              </w:rPr>
              <w:t>.</w:t>
            </w:r>
            <w:r w:rsidR="00D87109">
              <w:rPr>
                <w:rFonts w:ascii="Times New Roman" w:eastAsia="Times New Roman" w:hAnsi="Times New Roman" w:cs="Times New Roman"/>
              </w:rPr>
              <w:t xml:space="preserve"> (2016</w:t>
            </w:r>
            <w:r w:rsidR="00A96E38">
              <w:rPr>
                <w:rFonts w:ascii="Times New Roman" w:eastAsia="Times New Roman" w:hAnsi="Times New Roman" w:cs="Times New Roman"/>
              </w:rPr>
              <w:t xml:space="preserve">). Hyperspectral image classification using a parallel implementation of the linear SVM on a Massively Parallel Processor Array (MPPA) platform. </w:t>
            </w:r>
            <w:r w:rsidR="00A96E38">
              <w:rPr>
                <w:rFonts w:ascii="Times New Roman" w:eastAsia="Times New Roman" w:hAnsi="Times New Roman" w:cs="Times New Roman"/>
                <w:i/>
              </w:rPr>
              <w:t>Conference on Design and Architectures for Signal and Image Processing, DASI</w:t>
            </w:r>
            <w:r w:rsidR="007D758A">
              <w:rPr>
                <w:rFonts w:ascii="Times New Roman" w:eastAsia="Times New Roman" w:hAnsi="Times New Roman" w:cs="Times New Roman"/>
                <w:i/>
              </w:rPr>
              <w:t>P</w:t>
            </w:r>
            <w:r w:rsidR="00A96E38">
              <w:rPr>
                <w:rFonts w:ascii="Times New Roman" w:eastAsia="Times New Roman" w:hAnsi="Times New Roman" w:cs="Times New Roman"/>
                <w:i/>
              </w:rPr>
              <w:t>, 154-160</w:t>
            </w:r>
            <w:r w:rsidR="004A52E8">
              <w:rPr>
                <w:rFonts w:ascii="Times New Roman" w:eastAsia="Times New Roman" w:hAnsi="Times New Roman" w:cs="Times New Roman"/>
                <w:i/>
              </w:rPr>
              <w:t>.</w:t>
            </w:r>
          </w:p>
          <w:p w:rsidR="006133C5" w:rsidRDefault="006133C5">
            <w:pPr>
              <w:spacing w:after="0"/>
              <w:rPr>
                <w:rFonts w:ascii="Times New Roman" w:eastAsia="Times New Roman" w:hAnsi="Times New Roman" w:cs="Times New Roman"/>
              </w:rPr>
            </w:pPr>
          </w:p>
        </w:tc>
      </w:tr>
      <w:tr w:rsidR="006133C5" w:rsidTr="005125A8">
        <w:trPr>
          <w:trHeight w:val="147"/>
        </w:trPr>
        <w:tc>
          <w:tcPr>
            <w:tcW w:w="9841"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r>
    </w:tbl>
    <w:p w:rsidR="006133C5" w:rsidRDefault="00A96E38">
      <w:pPr>
        <w:pStyle w:val="Heading1"/>
        <w:rPr>
          <w:lang w:val="en-GB"/>
        </w:rPr>
      </w:pPr>
      <w:r>
        <w:rPr>
          <w:lang w:val="en-GB"/>
        </w:rPr>
        <w:lastRenderedPageBreak/>
        <w:t>Internship and Master Thesis relationship</w:t>
      </w:r>
    </w:p>
    <w:p w:rsidR="006133C5" w:rsidRDefault="00A96E38">
      <w:pPr>
        <w:rPr>
          <w:lang w:eastAsia="es-ES"/>
        </w:rPr>
      </w:pPr>
      <w:r>
        <w:rPr>
          <w:lang w:eastAsia="es-ES"/>
        </w:rPr>
        <w:t xml:space="preserve">(This section is of interest only to EIT Digital MS Final Degree Project). Include a ½ page description of the Internship and Master Thesis relationship, covering the following: Internship and Master Thesis Industrial context; Internship and Master Thesis topic description (theoretical framework); How the Internship and Master Thesis are connected; </w:t>
      </w:r>
      <w:proofErr w:type="gramStart"/>
      <w:r>
        <w:rPr>
          <w:lang w:eastAsia="es-ES"/>
        </w:rPr>
        <w:t>How</w:t>
      </w:r>
      <w:proofErr w:type="gramEnd"/>
      <w:r>
        <w:rPr>
          <w:lang w:eastAsia="es-ES"/>
        </w:rPr>
        <w:t xml:space="preserve"> will you be exposed to the reality of professional life outside university. </w:t>
      </w:r>
      <w:proofErr w:type="gramStart"/>
      <w:r>
        <w:rPr>
          <w:lang w:eastAsia="es-ES"/>
        </w:rPr>
        <w:t>See note (*) below of interest to EIT Digital MS.</w:t>
      </w:r>
      <w:proofErr w:type="gramEnd"/>
    </w:p>
    <w:tbl>
      <w:tblPr>
        <w:tblStyle w:val="TableGrid"/>
        <w:tblW w:w="9736" w:type="dxa"/>
        <w:tblLook w:val="04A0" w:firstRow="1" w:lastRow="0" w:firstColumn="1" w:lastColumn="0" w:noHBand="0" w:noVBand="1"/>
      </w:tblPr>
      <w:tblGrid>
        <w:gridCol w:w="9736"/>
      </w:tblGrid>
      <w:tr w:rsidR="006133C5">
        <w:tc>
          <w:tcPr>
            <w:tcW w:w="9736"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p w:rsidR="006133C5" w:rsidRDefault="006133C5">
            <w:pPr>
              <w:spacing w:after="0" w:line="240" w:lineRule="auto"/>
              <w:rPr>
                <w:rFonts w:ascii="Times New Roman" w:eastAsia="Times New Roman" w:hAnsi="Times New Roman" w:cs="Times New Roman"/>
              </w:rPr>
            </w:pPr>
          </w:p>
          <w:p w:rsidR="006133C5" w:rsidRDefault="006133C5">
            <w:pPr>
              <w:spacing w:after="0" w:line="240" w:lineRule="auto"/>
              <w:rPr>
                <w:rFonts w:ascii="Times New Roman" w:eastAsia="Times New Roman" w:hAnsi="Times New Roman" w:cs="Times New Roman"/>
              </w:rPr>
            </w:pPr>
          </w:p>
        </w:tc>
      </w:tr>
    </w:tbl>
    <w:p w:rsidR="006133C5" w:rsidRDefault="006133C5"/>
    <w:p w:rsidR="006133C5" w:rsidRDefault="00A96E38">
      <w:pPr>
        <w:pStyle w:val="Heading1"/>
        <w:rPr>
          <w:lang w:val="en-GB"/>
        </w:rPr>
      </w:pPr>
      <w:r>
        <w:rPr>
          <w:lang w:val="en-GB"/>
        </w:rPr>
        <w:t>Dates and signatures</w:t>
      </w:r>
    </w:p>
    <w:tbl>
      <w:tblPr>
        <w:tblStyle w:val="TableGrid"/>
        <w:tblW w:w="9776" w:type="dxa"/>
        <w:tblLook w:val="04A0" w:firstRow="1" w:lastRow="0" w:firstColumn="1" w:lastColumn="0" w:noHBand="0" w:noVBand="1"/>
      </w:tblPr>
      <w:tblGrid>
        <w:gridCol w:w="4389"/>
        <w:gridCol w:w="2268"/>
        <w:gridCol w:w="3119"/>
      </w:tblGrid>
      <w:tr w:rsidR="006133C5">
        <w:tc>
          <w:tcPr>
            <w:tcW w:w="4389" w:type="dxa"/>
            <w:shd w:val="clear" w:color="auto" w:fill="auto"/>
            <w:tcMar>
              <w:left w:w="108" w:type="dxa"/>
            </w:tcMar>
          </w:tcPr>
          <w:p w:rsidR="006133C5" w:rsidRDefault="006133C5">
            <w:pPr>
              <w:spacing w:after="0" w:line="240" w:lineRule="auto"/>
              <w:rPr>
                <w:rFonts w:ascii="Times New Roman" w:eastAsia="Times New Roman" w:hAnsi="Times New Roman" w:cs="Times New Roman"/>
              </w:rPr>
            </w:pPr>
          </w:p>
        </w:tc>
        <w:tc>
          <w:tcPr>
            <w:tcW w:w="2268" w:type="dxa"/>
            <w:shd w:val="clear" w:color="auto" w:fill="auto"/>
            <w:tcMar>
              <w:left w:w="108" w:type="dxa"/>
            </w:tcMar>
          </w:tcPr>
          <w:p w:rsidR="006133C5" w:rsidRDefault="00A96E38">
            <w:pPr>
              <w:spacing w:after="0" w:line="240" w:lineRule="auto"/>
              <w:jc w:val="center"/>
              <w:rPr>
                <w:rFonts w:ascii="Tahoma" w:hAnsi="Tahoma" w:cs="Tahoma"/>
                <w:b/>
              </w:rPr>
            </w:pPr>
            <w:r>
              <w:rPr>
                <w:rFonts w:ascii="Tahoma" w:eastAsia="Times New Roman" w:hAnsi="Tahoma" w:cs="Tahoma"/>
                <w:b/>
              </w:rPr>
              <w:t>Date</w:t>
            </w:r>
          </w:p>
        </w:tc>
        <w:tc>
          <w:tcPr>
            <w:tcW w:w="3119" w:type="dxa"/>
            <w:shd w:val="clear" w:color="auto" w:fill="auto"/>
            <w:tcMar>
              <w:left w:w="108" w:type="dxa"/>
            </w:tcMar>
          </w:tcPr>
          <w:p w:rsidR="006133C5" w:rsidRDefault="00A96E38">
            <w:pPr>
              <w:spacing w:after="0" w:line="240" w:lineRule="auto"/>
              <w:jc w:val="center"/>
              <w:rPr>
                <w:rFonts w:ascii="Tahoma" w:hAnsi="Tahoma" w:cs="Tahoma"/>
                <w:b/>
              </w:rPr>
            </w:pPr>
            <w:r>
              <w:rPr>
                <w:rFonts w:ascii="Tahoma" w:eastAsia="Times New Roman" w:hAnsi="Tahoma" w:cs="Tahoma"/>
                <w:b/>
              </w:rPr>
              <w:t>Signature</w:t>
            </w:r>
          </w:p>
        </w:tc>
      </w:tr>
      <w:tr w:rsidR="006133C5">
        <w:tc>
          <w:tcPr>
            <w:tcW w:w="4389"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Student</w:t>
            </w:r>
          </w:p>
          <w:p w:rsidR="006133C5" w:rsidRDefault="006133C5">
            <w:pPr>
              <w:spacing w:after="0" w:line="240" w:lineRule="auto"/>
              <w:rPr>
                <w:rFonts w:ascii="Tahoma" w:eastAsia="Times New Roman" w:hAnsi="Tahoma" w:cs="Tahoma"/>
                <w:b/>
              </w:rPr>
            </w:pPr>
          </w:p>
        </w:tc>
        <w:tc>
          <w:tcPr>
            <w:tcW w:w="2268" w:type="dxa"/>
            <w:shd w:val="clear" w:color="auto" w:fill="FFFF99"/>
            <w:tcMar>
              <w:left w:w="108" w:type="dxa"/>
            </w:tcMar>
          </w:tcPr>
          <w:p w:rsidR="006133C5" w:rsidRDefault="00A96E3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15/04/2019</w:t>
            </w:r>
          </w:p>
        </w:tc>
        <w:tc>
          <w:tcPr>
            <w:tcW w:w="3119"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r>
      <w:tr w:rsidR="006133C5">
        <w:tc>
          <w:tcPr>
            <w:tcW w:w="4389"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Director</w:t>
            </w:r>
          </w:p>
          <w:p w:rsidR="006133C5" w:rsidRDefault="006133C5">
            <w:pPr>
              <w:spacing w:after="0" w:line="240" w:lineRule="auto"/>
              <w:rPr>
                <w:rFonts w:ascii="Tahoma" w:eastAsia="Times New Roman" w:hAnsi="Tahoma" w:cs="Tahoma"/>
                <w:b/>
              </w:rPr>
            </w:pPr>
          </w:p>
        </w:tc>
        <w:tc>
          <w:tcPr>
            <w:tcW w:w="2268"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c>
          <w:tcPr>
            <w:tcW w:w="3119"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r>
      <w:tr w:rsidR="006133C5">
        <w:tc>
          <w:tcPr>
            <w:tcW w:w="4389"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MSSEIS supervisor</w:t>
            </w:r>
          </w:p>
          <w:p w:rsidR="006133C5" w:rsidRDefault="00A96E38">
            <w:pPr>
              <w:spacing w:after="0" w:line="240" w:lineRule="auto"/>
              <w:rPr>
                <w:rFonts w:ascii="Tahoma" w:hAnsi="Tahoma" w:cs="Tahoma"/>
                <w:b/>
              </w:rPr>
            </w:pPr>
            <w:r>
              <w:rPr>
                <w:rFonts w:eastAsia="Times New Roman"/>
                <w:sz w:val="18"/>
              </w:rPr>
              <w:t>(If different from the Director)</w:t>
            </w:r>
          </w:p>
        </w:tc>
        <w:tc>
          <w:tcPr>
            <w:tcW w:w="2268"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c>
          <w:tcPr>
            <w:tcW w:w="3119" w:type="dxa"/>
            <w:shd w:val="clear" w:color="auto" w:fill="FFFF99"/>
            <w:tcMar>
              <w:left w:w="108" w:type="dxa"/>
            </w:tcMar>
          </w:tcPr>
          <w:p w:rsidR="006133C5" w:rsidRDefault="006133C5">
            <w:pPr>
              <w:spacing w:after="0" w:line="240" w:lineRule="auto"/>
              <w:rPr>
                <w:rFonts w:ascii="Times New Roman" w:eastAsia="Times New Roman" w:hAnsi="Times New Roman" w:cs="Times New Roman"/>
              </w:rPr>
            </w:pPr>
          </w:p>
        </w:tc>
      </w:tr>
    </w:tbl>
    <w:p w:rsidR="006133C5" w:rsidRDefault="006133C5">
      <w:pPr>
        <w:rPr>
          <w:lang w:eastAsia="es-ES"/>
        </w:rPr>
      </w:pPr>
    </w:p>
    <w:p w:rsidR="006133C5" w:rsidRDefault="00A96E38">
      <w:pPr>
        <w:pStyle w:val="Heading1"/>
        <w:rPr>
          <w:lang w:val="en-GB"/>
        </w:rPr>
      </w:pPr>
      <w:r>
        <w:rPr>
          <w:lang w:val="en-GB"/>
        </w:rPr>
        <w:t>Approval from the program responsible</w:t>
      </w:r>
    </w:p>
    <w:tbl>
      <w:tblPr>
        <w:tblStyle w:val="TableGrid"/>
        <w:tblW w:w="9776" w:type="dxa"/>
        <w:tblLook w:val="04A0" w:firstRow="1" w:lastRow="0" w:firstColumn="1" w:lastColumn="0" w:noHBand="0" w:noVBand="1"/>
      </w:tblPr>
      <w:tblGrid>
        <w:gridCol w:w="4389"/>
        <w:gridCol w:w="2268"/>
        <w:gridCol w:w="3119"/>
      </w:tblGrid>
      <w:tr w:rsidR="006133C5">
        <w:tc>
          <w:tcPr>
            <w:tcW w:w="4389" w:type="dxa"/>
            <w:shd w:val="clear" w:color="auto" w:fill="auto"/>
            <w:tcMar>
              <w:left w:w="108" w:type="dxa"/>
            </w:tcMar>
          </w:tcPr>
          <w:p w:rsidR="006133C5" w:rsidRDefault="006133C5">
            <w:pPr>
              <w:spacing w:after="0" w:line="240" w:lineRule="auto"/>
              <w:rPr>
                <w:rFonts w:ascii="Times New Roman" w:eastAsia="Times New Roman" w:hAnsi="Times New Roman" w:cs="Times New Roman"/>
              </w:rPr>
            </w:pPr>
          </w:p>
        </w:tc>
        <w:tc>
          <w:tcPr>
            <w:tcW w:w="2268" w:type="dxa"/>
            <w:shd w:val="clear" w:color="auto" w:fill="auto"/>
            <w:tcMar>
              <w:left w:w="108" w:type="dxa"/>
            </w:tcMar>
          </w:tcPr>
          <w:p w:rsidR="006133C5" w:rsidRDefault="00A96E38">
            <w:pPr>
              <w:keepNext/>
              <w:spacing w:after="0" w:line="240" w:lineRule="auto"/>
              <w:jc w:val="center"/>
              <w:rPr>
                <w:rFonts w:ascii="Tahoma" w:hAnsi="Tahoma" w:cs="Tahoma"/>
                <w:b/>
              </w:rPr>
            </w:pPr>
            <w:r>
              <w:rPr>
                <w:rFonts w:ascii="Tahoma" w:eastAsia="Times New Roman" w:hAnsi="Tahoma" w:cs="Tahoma"/>
                <w:b/>
              </w:rPr>
              <w:t>Date</w:t>
            </w:r>
          </w:p>
        </w:tc>
        <w:tc>
          <w:tcPr>
            <w:tcW w:w="3119" w:type="dxa"/>
            <w:shd w:val="clear" w:color="auto" w:fill="auto"/>
            <w:tcMar>
              <w:left w:w="108" w:type="dxa"/>
            </w:tcMar>
          </w:tcPr>
          <w:p w:rsidR="006133C5" w:rsidRDefault="00A96E38">
            <w:pPr>
              <w:spacing w:after="0" w:line="240" w:lineRule="auto"/>
              <w:jc w:val="center"/>
              <w:rPr>
                <w:rFonts w:ascii="Tahoma" w:hAnsi="Tahoma" w:cs="Tahoma"/>
                <w:b/>
              </w:rPr>
            </w:pPr>
            <w:r>
              <w:rPr>
                <w:rFonts w:ascii="Tahoma" w:eastAsia="Times New Roman" w:hAnsi="Tahoma" w:cs="Tahoma"/>
                <w:b/>
              </w:rPr>
              <w:t>Signature</w:t>
            </w:r>
          </w:p>
        </w:tc>
      </w:tr>
      <w:tr w:rsidR="006133C5">
        <w:tc>
          <w:tcPr>
            <w:tcW w:w="4389" w:type="dxa"/>
            <w:shd w:val="clear" w:color="auto" w:fill="auto"/>
            <w:tcMar>
              <w:left w:w="108" w:type="dxa"/>
            </w:tcMar>
          </w:tcPr>
          <w:p w:rsidR="006133C5" w:rsidRDefault="00A96E38">
            <w:pPr>
              <w:spacing w:after="0" w:line="240" w:lineRule="auto"/>
              <w:rPr>
                <w:rFonts w:ascii="Tahoma" w:hAnsi="Tahoma" w:cs="Tahoma"/>
                <w:b/>
              </w:rPr>
            </w:pPr>
            <w:r>
              <w:rPr>
                <w:rFonts w:ascii="Tahoma" w:eastAsia="Times New Roman" w:hAnsi="Tahoma" w:cs="Tahoma"/>
                <w:b/>
              </w:rPr>
              <w:t>Program responsible</w:t>
            </w:r>
          </w:p>
          <w:p w:rsidR="006133C5" w:rsidRDefault="006133C5">
            <w:pPr>
              <w:spacing w:after="0" w:line="240" w:lineRule="auto"/>
              <w:rPr>
                <w:rFonts w:ascii="Tahoma" w:eastAsia="Times New Roman" w:hAnsi="Tahoma" w:cs="Tahoma"/>
                <w:b/>
              </w:rPr>
            </w:pPr>
          </w:p>
        </w:tc>
        <w:tc>
          <w:tcPr>
            <w:tcW w:w="2268" w:type="dxa"/>
            <w:shd w:val="clear" w:color="auto" w:fill="auto"/>
            <w:tcMar>
              <w:left w:w="108" w:type="dxa"/>
            </w:tcMar>
          </w:tcPr>
          <w:p w:rsidR="006133C5" w:rsidRDefault="006133C5">
            <w:pPr>
              <w:spacing w:after="0" w:line="240" w:lineRule="auto"/>
              <w:rPr>
                <w:rFonts w:ascii="Times New Roman" w:eastAsia="Times New Roman" w:hAnsi="Times New Roman" w:cs="Times New Roman"/>
              </w:rPr>
            </w:pPr>
          </w:p>
        </w:tc>
        <w:tc>
          <w:tcPr>
            <w:tcW w:w="3119" w:type="dxa"/>
            <w:shd w:val="clear" w:color="auto" w:fill="auto"/>
            <w:tcMar>
              <w:left w:w="108" w:type="dxa"/>
            </w:tcMar>
          </w:tcPr>
          <w:p w:rsidR="006133C5" w:rsidRDefault="006133C5">
            <w:pPr>
              <w:spacing w:after="0" w:line="240" w:lineRule="auto"/>
              <w:rPr>
                <w:rFonts w:ascii="Times New Roman" w:eastAsia="Times New Roman" w:hAnsi="Times New Roman" w:cs="Times New Roman"/>
              </w:rPr>
            </w:pPr>
          </w:p>
        </w:tc>
      </w:tr>
    </w:tbl>
    <w:p w:rsidR="006133C5" w:rsidRDefault="006133C5"/>
    <w:p w:rsidR="006133C5" w:rsidRDefault="00A96E38">
      <w:pPr>
        <w:jc w:val="left"/>
      </w:pPr>
      <w:r>
        <w:br w:type="page"/>
      </w:r>
    </w:p>
    <w:p w:rsidR="006133C5" w:rsidRDefault="00A96E38">
      <w:r>
        <w:lastRenderedPageBreak/>
        <w:t>Note (*): Information of interest to EIT Digital MS:</w:t>
      </w:r>
    </w:p>
    <w:tbl>
      <w:tblPr>
        <w:tblStyle w:val="TableGrid"/>
        <w:tblW w:w="9736" w:type="dxa"/>
        <w:tblLook w:val="04A0" w:firstRow="1" w:lastRow="0" w:firstColumn="1" w:lastColumn="0" w:noHBand="0" w:noVBand="1"/>
      </w:tblPr>
      <w:tblGrid>
        <w:gridCol w:w="9736"/>
      </w:tblGrid>
      <w:tr w:rsidR="006133C5">
        <w:tc>
          <w:tcPr>
            <w:tcW w:w="9736" w:type="dxa"/>
            <w:shd w:val="clear" w:color="auto" w:fill="auto"/>
            <w:tcMar>
              <w:left w:w="108" w:type="dxa"/>
            </w:tcMar>
          </w:tcPr>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EIT Digital MS students have to fulfil a 30-ECTS Final Degree Project (FDP), mainly during their spring semester, which has to be both scientifically as well as industrially relevant. This FDP is a combination of a Master Thesis and an Internship, both within the same thematic focus.</w:t>
            </w:r>
          </w:p>
          <w:p w:rsidR="006133C5" w:rsidRDefault="006133C5">
            <w:pPr>
              <w:spacing w:after="0" w:line="240" w:lineRule="auto"/>
              <w:rPr>
                <w:rFonts w:ascii="Times New Roman" w:eastAsia="Times New Roman" w:hAnsi="Times New Roman" w:cs="Times New Roman"/>
              </w:rPr>
            </w:pPr>
          </w:p>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In MSSEIS program, this FDP is implemented through two spring semester courses:</w:t>
            </w:r>
          </w:p>
          <w:p w:rsidR="006133C5" w:rsidRDefault="00A96E38">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Master Thesis (15 ECTS).</w:t>
            </w:r>
          </w:p>
          <w:p w:rsidR="006133C5" w:rsidRDefault="00A96E38">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Master Thesis Work Supplement (15 ECTS). This is done through the curricular internship modality (</w:t>
            </w:r>
            <w:proofErr w:type="spellStart"/>
            <w:r>
              <w:rPr>
                <w:rFonts w:ascii="Times New Roman" w:eastAsia="Times New Roman" w:hAnsi="Times New Roman" w:cs="Times New Roman"/>
                <w:i/>
              </w:rPr>
              <w:t>prácticas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externas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curriculares</w:t>
            </w:r>
            <w:proofErr w:type="spellEnd"/>
            <w:r>
              <w:rPr>
                <w:rFonts w:ascii="Times New Roman" w:eastAsia="Times New Roman" w:hAnsi="Times New Roman" w:cs="Times New Roman"/>
              </w:rPr>
              <w:t>) of UPM’s COIE (</w:t>
            </w:r>
            <w:r>
              <w:rPr>
                <w:rFonts w:ascii="Times New Roman" w:eastAsia="Times New Roman" w:hAnsi="Times New Roman" w:cs="Times New Roman"/>
                <w:i/>
              </w:rPr>
              <w:t xml:space="preserve">Centro de </w:t>
            </w:r>
            <w:proofErr w:type="spellStart"/>
            <w:r>
              <w:rPr>
                <w:rFonts w:ascii="Times New Roman" w:eastAsia="Times New Roman" w:hAnsi="Times New Roman" w:cs="Times New Roman"/>
                <w:i/>
              </w:rPr>
              <w:t>Orientación</w:t>
            </w:r>
            <w:proofErr w:type="spellEnd"/>
            <w:r>
              <w:rPr>
                <w:rFonts w:ascii="Times New Roman" w:eastAsia="Times New Roman" w:hAnsi="Times New Roman" w:cs="Times New Roman"/>
                <w:i/>
              </w:rPr>
              <w:t xml:space="preserve"> e </w:t>
            </w:r>
            <w:proofErr w:type="spellStart"/>
            <w:r>
              <w:rPr>
                <w:rFonts w:ascii="Times New Roman" w:eastAsia="Times New Roman" w:hAnsi="Times New Roman" w:cs="Times New Roman"/>
                <w:i/>
              </w:rPr>
              <w:t>Información</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Empleo</w:t>
            </w:r>
            <w:proofErr w:type="spellEnd"/>
            <w:r>
              <w:rPr>
                <w:rFonts w:ascii="Times New Roman" w:eastAsia="Times New Roman" w:hAnsi="Times New Roman" w:cs="Times New Roman"/>
              </w:rPr>
              <w:t>). The internship has to be long enough to cover 15 ECTS.</w:t>
            </w:r>
          </w:p>
          <w:p w:rsidR="006133C5" w:rsidRDefault="006133C5">
            <w:pPr>
              <w:spacing w:after="0" w:line="240" w:lineRule="auto"/>
              <w:rPr>
                <w:rFonts w:ascii="Times New Roman" w:eastAsia="Times New Roman" w:hAnsi="Times New Roman" w:cs="Times New Roman"/>
              </w:rPr>
            </w:pPr>
          </w:p>
          <w:p w:rsidR="006133C5" w:rsidRDefault="00A96E38">
            <w:pPr>
              <w:spacing w:after="0" w:line="240" w:lineRule="auto"/>
              <w:rPr>
                <w:rFonts w:ascii="Times New Roman" w:eastAsia="Times New Roman" w:hAnsi="Times New Roman" w:cs="Times New Roman"/>
              </w:rPr>
            </w:pPr>
            <w:r>
              <w:rPr>
                <w:rFonts w:ascii="Times New Roman" w:eastAsia="Times New Roman" w:hAnsi="Times New Roman" w:cs="Times New Roman"/>
              </w:rPr>
              <w:t>In consequence, in the case of a FDP for an EIT Digital MS student, you have to fill in these two sections of this document:</w:t>
            </w:r>
          </w:p>
          <w:p w:rsidR="006133C5" w:rsidRDefault="00A96E38">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“Description”. See the aspects to be covered in this section above.</w:t>
            </w:r>
          </w:p>
          <w:p w:rsidR="006133C5" w:rsidRDefault="00A96E38">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“Internship and Master Thesis relationship”, with information that the EIT Digital MS asks to the students as part of their proposal. See the aspects to be covered in this section above.</w:t>
            </w:r>
          </w:p>
        </w:tc>
      </w:tr>
    </w:tbl>
    <w:p w:rsidR="006133C5" w:rsidRDefault="006133C5"/>
    <w:sectPr w:rsidR="006133C5">
      <w:pgSz w:w="11906" w:h="16838"/>
      <w:pgMar w:top="1440" w:right="1080" w:bottom="144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Marte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F2DFF"/>
    <w:multiLevelType w:val="multilevel"/>
    <w:tmpl w:val="A76457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E391CFE"/>
    <w:multiLevelType w:val="multilevel"/>
    <w:tmpl w:val="CC5EDF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1C5461F"/>
    <w:multiLevelType w:val="multilevel"/>
    <w:tmpl w:val="A86CC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8A91B1B"/>
    <w:multiLevelType w:val="multilevel"/>
    <w:tmpl w:val="40A2E7E4"/>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5CC52C55"/>
    <w:multiLevelType w:val="multilevel"/>
    <w:tmpl w:val="E8CEC05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93677D"/>
    <w:multiLevelType w:val="multilevel"/>
    <w:tmpl w:val="CCD0FD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C5"/>
    <w:rsid w:val="00035EB5"/>
    <w:rsid w:val="000971B4"/>
    <w:rsid w:val="00101B42"/>
    <w:rsid w:val="0011190D"/>
    <w:rsid w:val="001472E4"/>
    <w:rsid w:val="00175C32"/>
    <w:rsid w:val="00180E34"/>
    <w:rsid w:val="001E11EA"/>
    <w:rsid w:val="00202992"/>
    <w:rsid w:val="00223AF0"/>
    <w:rsid w:val="0023294D"/>
    <w:rsid w:val="00244334"/>
    <w:rsid w:val="0028449C"/>
    <w:rsid w:val="002A0D44"/>
    <w:rsid w:val="002A65A3"/>
    <w:rsid w:val="002A6645"/>
    <w:rsid w:val="002C7213"/>
    <w:rsid w:val="0031054D"/>
    <w:rsid w:val="00345FC7"/>
    <w:rsid w:val="003A51DC"/>
    <w:rsid w:val="003A5534"/>
    <w:rsid w:val="003D0482"/>
    <w:rsid w:val="003F7A5D"/>
    <w:rsid w:val="00425DA5"/>
    <w:rsid w:val="00430B87"/>
    <w:rsid w:val="00451CFC"/>
    <w:rsid w:val="00457962"/>
    <w:rsid w:val="004A52E8"/>
    <w:rsid w:val="004C10E6"/>
    <w:rsid w:val="00505292"/>
    <w:rsid w:val="005125A8"/>
    <w:rsid w:val="005174A7"/>
    <w:rsid w:val="00581F9E"/>
    <w:rsid w:val="00585AA5"/>
    <w:rsid w:val="0059709F"/>
    <w:rsid w:val="005A3499"/>
    <w:rsid w:val="005C5198"/>
    <w:rsid w:val="005C5EE9"/>
    <w:rsid w:val="005F3E9D"/>
    <w:rsid w:val="006133C5"/>
    <w:rsid w:val="006249FA"/>
    <w:rsid w:val="0063501A"/>
    <w:rsid w:val="0067085B"/>
    <w:rsid w:val="0067401F"/>
    <w:rsid w:val="006E43A2"/>
    <w:rsid w:val="006F10EE"/>
    <w:rsid w:val="00701C5D"/>
    <w:rsid w:val="007439C1"/>
    <w:rsid w:val="00750E27"/>
    <w:rsid w:val="00764323"/>
    <w:rsid w:val="007667AF"/>
    <w:rsid w:val="00773F13"/>
    <w:rsid w:val="007D758A"/>
    <w:rsid w:val="0082405F"/>
    <w:rsid w:val="00886D1C"/>
    <w:rsid w:val="008D2263"/>
    <w:rsid w:val="008D64B8"/>
    <w:rsid w:val="008D69DC"/>
    <w:rsid w:val="008F75D7"/>
    <w:rsid w:val="00903A9B"/>
    <w:rsid w:val="00941416"/>
    <w:rsid w:val="0094579C"/>
    <w:rsid w:val="0096550D"/>
    <w:rsid w:val="00977796"/>
    <w:rsid w:val="00981D4C"/>
    <w:rsid w:val="009D596C"/>
    <w:rsid w:val="009F09C5"/>
    <w:rsid w:val="00A04FBB"/>
    <w:rsid w:val="00A0512D"/>
    <w:rsid w:val="00A400FE"/>
    <w:rsid w:val="00A906FC"/>
    <w:rsid w:val="00A91134"/>
    <w:rsid w:val="00A96E38"/>
    <w:rsid w:val="00AA551E"/>
    <w:rsid w:val="00AB111E"/>
    <w:rsid w:val="00AB690A"/>
    <w:rsid w:val="00AD0404"/>
    <w:rsid w:val="00AE0EF8"/>
    <w:rsid w:val="00AF1659"/>
    <w:rsid w:val="00B2276F"/>
    <w:rsid w:val="00B376DC"/>
    <w:rsid w:val="00B708AA"/>
    <w:rsid w:val="00B71B52"/>
    <w:rsid w:val="00BB2451"/>
    <w:rsid w:val="00C06FA4"/>
    <w:rsid w:val="00C126F0"/>
    <w:rsid w:val="00C14DC2"/>
    <w:rsid w:val="00C41675"/>
    <w:rsid w:val="00C46F49"/>
    <w:rsid w:val="00C71D0F"/>
    <w:rsid w:val="00CA74EB"/>
    <w:rsid w:val="00D07B73"/>
    <w:rsid w:val="00D23B2E"/>
    <w:rsid w:val="00D51C94"/>
    <w:rsid w:val="00D7799C"/>
    <w:rsid w:val="00D87109"/>
    <w:rsid w:val="00D91921"/>
    <w:rsid w:val="00DB5A51"/>
    <w:rsid w:val="00DC6E3A"/>
    <w:rsid w:val="00DF25E1"/>
    <w:rsid w:val="00E0665E"/>
    <w:rsid w:val="00E147DD"/>
    <w:rsid w:val="00E44D6E"/>
    <w:rsid w:val="00E82405"/>
    <w:rsid w:val="00EC0DA5"/>
    <w:rsid w:val="00EC444A"/>
    <w:rsid w:val="00ED5BFA"/>
    <w:rsid w:val="00EE013C"/>
    <w:rsid w:val="00EE5863"/>
    <w:rsid w:val="00EF4B64"/>
    <w:rsid w:val="00F35AFD"/>
    <w:rsid w:val="00F40437"/>
    <w:rsid w:val="00F45A28"/>
    <w:rsid w:val="00F4739A"/>
    <w:rsid w:val="00F7211C"/>
    <w:rsid w:val="00F75F69"/>
    <w:rsid w:val="00F8565E"/>
    <w:rsid w:val="00FA35F2"/>
    <w:rsid w:val="00FC10E5"/>
    <w:rsid w:val="00FD377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32"/>
    <w:pPr>
      <w:spacing w:after="160" w:line="259" w:lineRule="auto"/>
      <w:jc w:val="both"/>
    </w:pPr>
    <w:rPr>
      <w:lang w:val="en-GB"/>
    </w:rPr>
  </w:style>
  <w:style w:type="paragraph" w:styleId="Heading1">
    <w:name w:val="heading 1"/>
    <w:basedOn w:val="Normal"/>
    <w:next w:val="Normal"/>
    <w:link w:val="Heading1Char"/>
    <w:uiPriority w:val="9"/>
    <w:qFormat/>
    <w:rsid w:val="009356BB"/>
    <w:pPr>
      <w:keepNext/>
      <w:keepLines/>
      <w:spacing w:before="360" w:after="360"/>
      <w:outlineLvl w:val="0"/>
    </w:pPr>
    <w:rPr>
      <w:rFonts w:ascii="Tahoma" w:eastAsia="Times New Roman" w:hAnsi="Tahoma" w:cs="Tahoma"/>
      <w:b/>
      <w:sz w:val="28"/>
      <w:szCs w:val="24"/>
      <w:lang w:val="pt-BR" w:eastAsia="es-ES"/>
    </w:rPr>
  </w:style>
  <w:style w:type="paragraph" w:styleId="Heading2">
    <w:name w:val="heading 2"/>
    <w:basedOn w:val="Normal"/>
    <w:next w:val="Normal"/>
    <w:link w:val="Heading2Char"/>
    <w:uiPriority w:val="9"/>
    <w:unhideWhenUsed/>
    <w:qFormat/>
    <w:rsid w:val="005E4901"/>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D62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6B72A9"/>
    <w:pPr>
      <w:keepNext/>
      <w:spacing w:after="0" w:line="240" w:lineRule="auto"/>
      <w:outlineLvl w:val="5"/>
    </w:pPr>
    <w:rPr>
      <w:rFonts w:ascii="Comic Sans MS" w:eastAsia="Times New Roman" w:hAnsi="Comic Sans MS" w:cs="Times New Roman"/>
      <w:b/>
      <w:sz w:val="28"/>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qFormat/>
    <w:rsid w:val="006B72A9"/>
    <w:rPr>
      <w:rFonts w:ascii="Comic Sans MS" w:eastAsia="Times New Roman" w:hAnsi="Comic Sans MS" w:cs="Times New Roman"/>
      <w:b/>
      <w:sz w:val="28"/>
      <w:szCs w:val="20"/>
      <w:lang w:eastAsia="es-ES"/>
    </w:rPr>
  </w:style>
  <w:style w:type="character" w:customStyle="1" w:styleId="Heading1Char">
    <w:name w:val="Heading 1 Char"/>
    <w:basedOn w:val="DefaultParagraphFont"/>
    <w:link w:val="Heading1"/>
    <w:uiPriority w:val="9"/>
    <w:qFormat/>
    <w:rsid w:val="009356BB"/>
    <w:rPr>
      <w:rFonts w:ascii="Tahoma" w:eastAsia="Times New Roman" w:hAnsi="Tahoma" w:cs="Tahoma"/>
      <w:b/>
      <w:sz w:val="28"/>
      <w:szCs w:val="24"/>
      <w:lang w:val="pt-BR" w:eastAsia="es-ES"/>
    </w:rPr>
  </w:style>
  <w:style w:type="character" w:customStyle="1" w:styleId="Heading2Char">
    <w:name w:val="Heading 2 Char"/>
    <w:basedOn w:val="DefaultParagraphFont"/>
    <w:link w:val="Heading2"/>
    <w:uiPriority w:val="9"/>
    <w:qFormat/>
    <w:rsid w:val="005E49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qFormat/>
    <w:rsid w:val="006D6205"/>
    <w:rPr>
      <w:rFonts w:asciiTheme="majorHAnsi" w:eastAsiaTheme="majorEastAsia" w:hAnsiTheme="majorHAnsi" w:cstheme="majorBidi"/>
      <w:i/>
      <w:iCs/>
      <w:color w:val="2E74B5" w:themeColor="accent1" w:themeShade="BF"/>
    </w:rPr>
  </w:style>
  <w:style w:type="character" w:customStyle="1" w:styleId="InternetLink">
    <w:name w:val="Internet Link"/>
    <w:basedOn w:val="DefaultParagraphFont"/>
    <w:uiPriority w:val="99"/>
    <w:unhideWhenUsed/>
    <w:rsid w:val="00B1419B"/>
    <w:rPr>
      <w:color w:val="0563C1" w:themeColor="hyperlink"/>
      <w:u w:val="single"/>
    </w:rPr>
  </w:style>
  <w:style w:type="character" w:customStyle="1" w:styleId="TtulodocumentoCar">
    <w:name w:val="Título documento Car"/>
    <w:basedOn w:val="Heading1Char"/>
    <w:link w:val="Ttulodocumento"/>
    <w:qFormat/>
    <w:rsid w:val="00E71BE4"/>
    <w:rPr>
      <w:rFonts w:ascii="Tahoma" w:eastAsia="Times New Roman" w:hAnsi="Tahoma" w:cs="Tahoma"/>
      <w:b/>
      <w:sz w:val="28"/>
      <w:szCs w:val="24"/>
      <w:lang w:val="pt-BR" w:eastAsia="es-ES"/>
    </w:rPr>
  </w:style>
  <w:style w:type="character" w:customStyle="1" w:styleId="BalloonTextChar">
    <w:name w:val="Balloon Text Char"/>
    <w:basedOn w:val="DefaultParagraphFont"/>
    <w:link w:val="BalloonText"/>
    <w:uiPriority w:val="99"/>
    <w:semiHidden/>
    <w:qFormat/>
    <w:rsid w:val="009F03B5"/>
    <w:rPr>
      <w:rFonts w:ascii="Tahoma" w:hAnsi="Tahoma" w:cs="Tahoma"/>
      <w:sz w:val="16"/>
      <w:szCs w:val="16"/>
      <w:lang w:val="en-GB"/>
    </w:rPr>
  </w:style>
  <w:style w:type="character" w:styleId="CommentReference">
    <w:name w:val="annotation reference"/>
    <w:basedOn w:val="DefaultParagraphFont"/>
    <w:uiPriority w:val="99"/>
    <w:semiHidden/>
    <w:unhideWhenUsed/>
    <w:qFormat/>
    <w:rsid w:val="00983657"/>
    <w:rPr>
      <w:sz w:val="16"/>
      <w:szCs w:val="16"/>
    </w:rPr>
  </w:style>
  <w:style w:type="character" w:customStyle="1" w:styleId="CommentTextChar">
    <w:name w:val="Comment Text Char"/>
    <w:basedOn w:val="DefaultParagraphFont"/>
    <w:link w:val="CommentText"/>
    <w:uiPriority w:val="99"/>
    <w:semiHidden/>
    <w:qFormat/>
    <w:rsid w:val="00983657"/>
    <w:rPr>
      <w:sz w:val="20"/>
      <w:szCs w:val="20"/>
      <w:lang w:val="en-GB"/>
    </w:rPr>
  </w:style>
  <w:style w:type="character" w:customStyle="1" w:styleId="CommentSubjectChar">
    <w:name w:val="Comment Subject Char"/>
    <w:basedOn w:val="CommentTextChar"/>
    <w:link w:val="CommentSubject"/>
    <w:uiPriority w:val="99"/>
    <w:semiHidden/>
    <w:qFormat/>
    <w:rsid w:val="00983657"/>
    <w:rPr>
      <w:b/>
      <w:bCs/>
      <w:sz w:val="20"/>
      <w:szCs w:val="20"/>
      <w:lang w:val="en-GB"/>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D6205"/>
    <w:pPr>
      <w:ind w:left="720"/>
      <w:contextualSpacing/>
    </w:pPr>
  </w:style>
  <w:style w:type="paragraph" w:customStyle="1" w:styleId="SubjectinEnglish">
    <w:name w:val="Subject in English"/>
    <w:basedOn w:val="Normal"/>
    <w:qFormat/>
    <w:rsid w:val="006D6205"/>
    <w:pPr>
      <w:spacing w:after="0" w:line="240" w:lineRule="auto"/>
    </w:pPr>
    <w:rPr>
      <w:rFonts w:ascii="Tahoma" w:eastAsia="Times New Roman" w:hAnsi="Tahoma" w:cs="Tahoma"/>
      <w:caps/>
      <w:sz w:val="20"/>
      <w:szCs w:val="20"/>
      <w:lang w:eastAsia="es-ES"/>
    </w:rPr>
  </w:style>
  <w:style w:type="paragraph" w:customStyle="1" w:styleId="Asignaturaenespaol">
    <w:name w:val="Asignatura en español"/>
    <w:basedOn w:val="Normal"/>
    <w:qFormat/>
    <w:rsid w:val="006D6205"/>
    <w:pPr>
      <w:spacing w:after="0" w:line="240" w:lineRule="auto"/>
    </w:pPr>
    <w:rPr>
      <w:rFonts w:ascii="Arial" w:eastAsia="Times New Roman" w:hAnsi="Arial" w:cs="Arial"/>
      <w:caps/>
      <w:color w:val="0000FF"/>
      <w:sz w:val="16"/>
      <w:szCs w:val="24"/>
      <w:lang w:eastAsia="es-ES"/>
    </w:rPr>
  </w:style>
  <w:style w:type="paragraph" w:customStyle="1" w:styleId="Ttulodocumento">
    <w:name w:val="Título documento"/>
    <w:basedOn w:val="Heading1"/>
    <w:link w:val="TtulodocumentoCar"/>
    <w:qFormat/>
    <w:rsid w:val="00E71BE4"/>
    <w:pPr>
      <w:spacing w:after="0"/>
      <w:jc w:val="center"/>
    </w:pPr>
  </w:style>
  <w:style w:type="paragraph" w:styleId="BalloonText">
    <w:name w:val="Balloon Text"/>
    <w:basedOn w:val="Normal"/>
    <w:link w:val="BalloonTextChar"/>
    <w:uiPriority w:val="99"/>
    <w:semiHidden/>
    <w:unhideWhenUsed/>
    <w:qFormat/>
    <w:rsid w:val="009F03B5"/>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486545"/>
    <w:pPr>
      <w:spacing w:beforeAutospacing="1" w:afterAutospacing="1" w:line="240" w:lineRule="auto"/>
      <w:jc w:val="left"/>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qFormat/>
    <w:rsid w:val="0098365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83657"/>
    <w:rPr>
      <w:b/>
      <w:bCs/>
    </w:rPr>
  </w:style>
  <w:style w:type="table" w:styleId="TableGrid">
    <w:name w:val="Table Grid"/>
    <w:basedOn w:val="TableNormal"/>
    <w:rsid w:val="006B72A9"/>
    <w:rPr>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F10CE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semiHidden/>
    <w:unhideWhenUsed/>
    <w:rsid w:val="00101B42"/>
    <w:rPr>
      <w:color w:val="0000FF"/>
      <w:u w:val="single"/>
    </w:rPr>
  </w:style>
  <w:style w:type="paragraph" w:customStyle="1" w:styleId="Default">
    <w:name w:val="Default"/>
    <w:rsid w:val="00886D1C"/>
    <w:pPr>
      <w:autoSpaceDE w:val="0"/>
      <w:autoSpaceDN w:val="0"/>
      <w:adjustRightInd w:val="0"/>
    </w:pPr>
    <w:rPr>
      <w:rFonts w:ascii="Martel" w:hAnsi="Martel" w:cs="Martel"/>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32"/>
    <w:pPr>
      <w:spacing w:after="160" w:line="259" w:lineRule="auto"/>
      <w:jc w:val="both"/>
    </w:pPr>
    <w:rPr>
      <w:lang w:val="en-GB"/>
    </w:rPr>
  </w:style>
  <w:style w:type="paragraph" w:styleId="Heading1">
    <w:name w:val="heading 1"/>
    <w:basedOn w:val="Normal"/>
    <w:next w:val="Normal"/>
    <w:link w:val="Heading1Char"/>
    <w:uiPriority w:val="9"/>
    <w:qFormat/>
    <w:rsid w:val="009356BB"/>
    <w:pPr>
      <w:keepNext/>
      <w:keepLines/>
      <w:spacing w:before="360" w:after="360"/>
      <w:outlineLvl w:val="0"/>
    </w:pPr>
    <w:rPr>
      <w:rFonts w:ascii="Tahoma" w:eastAsia="Times New Roman" w:hAnsi="Tahoma" w:cs="Tahoma"/>
      <w:b/>
      <w:sz w:val="28"/>
      <w:szCs w:val="24"/>
      <w:lang w:val="pt-BR" w:eastAsia="es-ES"/>
    </w:rPr>
  </w:style>
  <w:style w:type="paragraph" w:styleId="Heading2">
    <w:name w:val="heading 2"/>
    <w:basedOn w:val="Normal"/>
    <w:next w:val="Normal"/>
    <w:link w:val="Heading2Char"/>
    <w:uiPriority w:val="9"/>
    <w:unhideWhenUsed/>
    <w:qFormat/>
    <w:rsid w:val="005E4901"/>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D62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6B72A9"/>
    <w:pPr>
      <w:keepNext/>
      <w:spacing w:after="0" w:line="240" w:lineRule="auto"/>
      <w:outlineLvl w:val="5"/>
    </w:pPr>
    <w:rPr>
      <w:rFonts w:ascii="Comic Sans MS" w:eastAsia="Times New Roman" w:hAnsi="Comic Sans MS" w:cs="Times New Roman"/>
      <w:b/>
      <w:sz w:val="28"/>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qFormat/>
    <w:rsid w:val="006B72A9"/>
    <w:rPr>
      <w:rFonts w:ascii="Comic Sans MS" w:eastAsia="Times New Roman" w:hAnsi="Comic Sans MS" w:cs="Times New Roman"/>
      <w:b/>
      <w:sz w:val="28"/>
      <w:szCs w:val="20"/>
      <w:lang w:eastAsia="es-ES"/>
    </w:rPr>
  </w:style>
  <w:style w:type="character" w:customStyle="1" w:styleId="Heading1Char">
    <w:name w:val="Heading 1 Char"/>
    <w:basedOn w:val="DefaultParagraphFont"/>
    <w:link w:val="Heading1"/>
    <w:uiPriority w:val="9"/>
    <w:qFormat/>
    <w:rsid w:val="009356BB"/>
    <w:rPr>
      <w:rFonts w:ascii="Tahoma" w:eastAsia="Times New Roman" w:hAnsi="Tahoma" w:cs="Tahoma"/>
      <w:b/>
      <w:sz w:val="28"/>
      <w:szCs w:val="24"/>
      <w:lang w:val="pt-BR" w:eastAsia="es-ES"/>
    </w:rPr>
  </w:style>
  <w:style w:type="character" w:customStyle="1" w:styleId="Heading2Char">
    <w:name w:val="Heading 2 Char"/>
    <w:basedOn w:val="DefaultParagraphFont"/>
    <w:link w:val="Heading2"/>
    <w:uiPriority w:val="9"/>
    <w:qFormat/>
    <w:rsid w:val="005E49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qFormat/>
    <w:rsid w:val="006D6205"/>
    <w:rPr>
      <w:rFonts w:asciiTheme="majorHAnsi" w:eastAsiaTheme="majorEastAsia" w:hAnsiTheme="majorHAnsi" w:cstheme="majorBidi"/>
      <w:i/>
      <w:iCs/>
      <w:color w:val="2E74B5" w:themeColor="accent1" w:themeShade="BF"/>
    </w:rPr>
  </w:style>
  <w:style w:type="character" w:customStyle="1" w:styleId="InternetLink">
    <w:name w:val="Internet Link"/>
    <w:basedOn w:val="DefaultParagraphFont"/>
    <w:uiPriority w:val="99"/>
    <w:unhideWhenUsed/>
    <w:rsid w:val="00B1419B"/>
    <w:rPr>
      <w:color w:val="0563C1" w:themeColor="hyperlink"/>
      <w:u w:val="single"/>
    </w:rPr>
  </w:style>
  <w:style w:type="character" w:customStyle="1" w:styleId="TtulodocumentoCar">
    <w:name w:val="Título documento Car"/>
    <w:basedOn w:val="Heading1Char"/>
    <w:link w:val="Ttulodocumento"/>
    <w:qFormat/>
    <w:rsid w:val="00E71BE4"/>
    <w:rPr>
      <w:rFonts w:ascii="Tahoma" w:eastAsia="Times New Roman" w:hAnsi="Tahoma" w:cs="Tahoma"/>
      <w:b/>
      <w:sz w:val="28"/>
      <w:szCs w:val="24"/>
      <w:lang w:val="pt-BR" w:eastAsia="es-ES"/>
    </w:rPr>
  </w:style>
  <w:style w:type="character" w:customStyle="1" w:styleId="BalloonTextChar">
    <w:name w:val="Balloon Text Char"/>
    <w:basedOn w:val="DefaultParagraphFont"/>
    <w:link w:val="BalloonText"/>
    <w:uiPriority w:val="99"/>
    <w:semiHidden/>
    <w:qFormat/>
    <w:rsid w:val="009F03B5"/>
    <w:rPr>
      <w:rFonts w:ascii="Tahoma" w:hAnsi="Tahoma" w:cs="Tahoma"/>
      <w:sz w:val="16"/>
      <w:szCs w:val="16"/>
      <w:lang w:val="en-GB"/>
    </w:rPr>
  </w:style>
  <w:style w:type="character" w:styleId="CommentReference">
    <w:name w:val="annotation reference"/>
    <w:basedOn w:val="DefaultParagraphFont"/>
    <w:uiPriority w:val="99"/>
    <w:semiHidden/>
    <w:unhideWhenUsed/>
    <w:qFormat/>
    <w:rsid w:val="00983657"/>
    <w:rPr>
      <w:sz w:val="16"/>
      <w:szCs w:val="16"/>
    </w:rPr>
  </w:style>
  <w:style w:type="character" w:customStyle="1" w:styleId="CommentTextChar">
    <w:name w:val="Comment Text Char"/>
    <w:basedOn w:val="DefaultParagraphFont"/>
    <w:link w:val="CommentText"/>
    <w:uiPriority w:val="99"/>
    <w:semiHidden/>
    <w:qFormat/>
    <w:rsid w:val="00983657"/>
    <w:rPr>
      <w:sz w:val="20"/>
      <w:szCs w:val="20"/>
      <w:lang w:val="en-GB"/>
    </w:rPr>
  </w:style>
  <w:style w:type="character" w:customStyle="1" w:styleId="CommentSubjectChar">
    <w:name w:val="Comment Subject Char"/>
    <w:basedOn w:val="CommentTextChar"/>
    <w:link w:val="CommentSubject"/>
    <w:uiPriority w:val="99"/>
    <w:semiHidden/>
    <w:qFormat/>
    <w:rsid w:val="00983657"/>
    <w:rPr>
      <w:b/>
      <w:bCs/>
      <w:sz w:val="20"/>
      <w:szCs w:val="20"/>
      <w:lang w:val="en-GB"/>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D6205"/>
    <w:pPr>
      <w:ind w:left="720"/>
      <w:contextualSpacing/>
    </w:pPr>
  </w:style>
  <w:style w:type="paragraph" w:customStyle="1" w:styleId="SubjectinEnglish">
    <w:name w:val="Subject in English"/>
    <w:basedOn w:val="Normal"/>
    <w:qFormat/>
    <w:rsid w:val="006D6205"/>
    <w:pPr>
      <w:spacing w:after="0" w:line="240" w:lineRule="auto"/>
    </w:pPr>
    <w:rPr>
      <w:rFonts w:ascii="Tahoma" w:eastAsia="Times New Roman" w:hAnsi="Tahoma" w:cs="Tahoma"/>
      <w:caps/>
      <w:sz w:val="20"/>
      <w:szCs w:val="20"/>
      <w:lang w:eastAsia="es-ES"/>
    </w:rPr>
  </w:style>
  <w:style w:type="paragraph" w:customStyle="1" w:styleId="Asignaturaenespaol">
    <w:name w:val="Asignatura en español"/>
    <w:basedOn w:val="Normal"/>
    <w:qFormat/>
    <w:rsid w:val="006D6205"/>
    <w:pPr>
      <w:spacing w:after="0" w:line="240" w:lineRule="auto"/>
    </w:pPr>
    <w:rPr>
      <w:rFonts w:ascii="Arial" w:eastAsia="Times New Roman" w:hAnsi="Arial" w:cs="Arial"/>
      <w:caps/>
      <w:color w:val="0000FF"/>
      <w:sz w:val="16"/>
      <w:szCs w:val="24"/>
      <w:lang w:eastAsia="es-ES"/>
    </w:rPr>
  </w:style>
  <w:style w:type="paragraph" w:customStyle="1" w:styleId="Ttulodocumento">
    <w:name w:val="Título documento"/>
    <w:basedOn w:val="Heading1"/>
    <w:link w:val="TtulodocumentoCar"/>
    <w:qFormat/>
    <w:rsid w:val="00E71BE4"/>
    <w:pPr>
      <w:spacing w:after="0"/>
      <w:jc w:val="center"/>
    </w:pPr>
  </w:style>
  <w:style w:type="paragraph" w:styleId="BalloonText">
    <w:name w:val="Balloon Text"/>
    <w:basedOn w:val="Normal"/>
    <w:link w:val="BalloonTextChar"/>
    <w:uiPriority w:val="99"/>
    <w:semiHidden/>
    <w:unhideWhenUsed/>
    <w:qFormat/>
    <w:rsid w:val="009F03B5"/>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486545"/>
    <w:pPr>
      <w:spacing w:beforeAutospacing="1" w:afterAutospacing="1" w:line="240" w:lineRule="auto"/>
      <w:jc w:val="left"/>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qFormat/>
    <w:rsid w:val="0098365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83657"/>
    <w:rPr>
      <w:b/>
      <w:bCs/>
    </w:rPr>
  </w:style>
  <w:style w:type="table" w:styleId="TableGrid">
    <w:name w:val="Table Grid"/>
    <w:basedOn w:val="TableNormal"/>
    <w:rsid w:val="006B72A9"/>
    <w:rPr>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F10CE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semiHidden/>
    <w:unhideWhenUsed/>
    <w:rsid w:val="00101B42"/>
    <w:rPr>
      <w:color w:val="0000FF"/>
      <w:u w:val="single"/>
    </w:rPr>
  </w:style>
  <w:style w:type="paragraph" w:customStyle="1" w:styleId="Default">
    <w:name w:val="Default"/>
    <w:rsid w:val="00886D1C"/>
    <w:pPr>
      <w:autoSpaceDE w:val="0"/>
      <w:autoSpaceDN w:val="0"/>
      <w:adjustRightInd w:val="0"/>
    </w:pPr>
    <w:rPr>
      <w:rFonts w:ascii="Martel" w:hAnsi="Martel" w:cs="Marte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spiedigitallibrary.org/conference-proceedings-of-spie/browse/SPIE-Remote-Sensing/20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upm.es/index.php/s/K8ZmqNOivQoOxKE" TargetMode="External"/><Relationship Id="rId5" Type="http://schemas.openxmlformats.org/officeDocument/2006/relationships/settings" Target="settings.xml"/><Relationship Id="rId10" Type="http://schemas.openxmlformats.org/officeDocument/2006/relationships/hyperlink" Target="https://preesm.github.io/tutos/intro/" TargetMode="External"/><Relationship Id="rId4" Type="http://schemas.microsoft.com/office/2007/relationships/stylesWithEffects" Target="stylesWithEffects.xml"/><Relationship Id="rId9" Type="http://schemas.openxmlformats.org/officeDocument/2006/relationships/hyperlink" Target="https://gitlab.citsem.upm.es/dmadronal/HSI_cancer_detec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7F4E-8FAF-4041-B20D-E722F9B4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Universidad Politécnica de Madrid</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Belén García</dc:creator>
  <cp:lastModifiedBy>Marta</cp:lastModifiedBy>
  <cp:revision>60</cp:revision>
  <dcterms:created xsi:type="dcterms:W3CDTF">2019-04-19T22:47:00Z</dcterms:created>
  <dcterms:modified xsi:type="dcterms:W3CDTF">2019-04-24T10:21:00Z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Politécnica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